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BF54" w14:textId="77777777" w:rsidR="00EC1643" w:rsidRDefault="00EC1643" w:rsidP="00EC1643">
      <w:pPr>
        <w:pStyle w:val="Koptekst"/>
      </w:pPr>
    </w:p>
    <w:p w14:paraId="7631D3BA" w14:textId="77777777" w:rsidR="00C36BA5" w:rsidRDefault="00C36BA5" w:rsidP="00EC1643">
      <w:pPr>
        <w:pStyle w:val="Koptekst"/>
      </w:pPr>
    </w:p>
    <w:sdt>
      <w:sdtPr>
        <w:alias w:val="Klik op de afbeelding in het midden en voeg een foto in"/>
        <w:tag w:val="Klik op de afbeelding in het midden en voeg een foto in"/>
        <w:id w:val="-966500372"/>
        <w:picture/>
      </w:sdtPr>
      <w:sdtEndPr/>
      <w:sdtContent>
        <w:p w14:paraId="70947B15" w14:textId="77777777" w:rsidR="00EC1643" w:rsidRDefault="008F2E7E" w:rsidP="00EC1643">
          <w:pPr>
            <w:ind w:left="708" w:hanging="708"/>
            <w:jc w:val="center"/>
          </w:pPr>
          <w:r>
            <w:rPr>
              <w:noProof/>
              <w:lang w:eastAsia="nl-BE"/>
            </w:rPr>
            <w:drawing>
              <wp:inline distT="0" distB="0" distL="0" distR="0" wp14:anchorId="7FE81C3E" wp14:editId="77BA8751">
                <wp:extent cx="1905000" cy="1402899"/>
                <wp:effectExtent l="0" t="0" r="0" b="6985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402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B42BFDB" w14:textId="77777777" w:rsidR="00EC1643" w:rsidRDefault="00EC1643" w:rsidP="00EC1643">
      <w:pPr>
        <w:ind w:left="708" w:hanging="708"/>
      </w:pPr>
    </w:p>
    <w:sdt>
      <w:sdtPr>
        <w:rPr>
          <w:b/>
          <w:color w:val="58A018"/>
          <w:sz w:val="52"/>
          <w:szCs w:val="52"/>
        </w:rPr>
        <w:id w:val="1017352863"/>
        <w:placeholder>
          <w:docPart w:val="DefaultPlaceholder_1081868574"/>
        </w:placeholder>
      </w:sdtPr>
      <w:sdtEndPr/>
      <w:sdtContent>
        <w:p w14:paraId="1AC6E557" w14:textId="77777777" w:rsidR="00EC1643" w:rsidRPr="007E7847" w:rsidRDefault="00EB2961" w:rsidP="00EC1643">
          <w:pPr>
            <w:ind w:left="708" w:hanging="708"/>
            <w:jc w:val="center"/>
            <w:rPr>
              <w:b/>
              <w:color w:val="58A018"/>
              <w:sz w:val="52"/>
              <w:szCs w:val="52"/>
            </w:rPr>
          </w:pPr>
          <w:r>
            <w:rPr>
              <w:b/>
              <w:color w:val="58A018"/>
              <w:sz w:val="52"/>
              <w:szCs w:val="52"/>
            </w:rPr>
            <w:t xml:space="preserve">Titel </w:t>
          </w:r>
          <w:proofErr w:type="spellStart"/>
          <w:r>
            <w:rPr>
              <w:b/>
              <w:color w:val="58A018"/>
              <w:sz w:val="52"/>
              <w:szCs w:val="52"/>
            </w:rPr>
            <w:t>bachelorpaper</w:t>
          </w:r>
          <w:proofErr w:type="spellEnd"/>
        </w:p>
      </w:sdtContent>
    </w:sdt>
    <w:p w14:paraId="5B58F799" w14:textId="77777777" w:rsidR="00EC1643" w:rsidRDefault="00EC1643" w:rsidP="00EC1643">
      <w:pPr>
        <w:ind w:left="708" w:hanging="708"/>
        <w:jc w:val="center"/>
      </w:pPr>
    </w:p>
    <w:p w14:paraId="7F1F7CDF" w14:textId="70AD1729" w:rsidR="00EC1643" w:rsidRPr="007E7847" w:rsidRDefault="00C0675B" w:rsidP="00EC1643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-1951469288"/>
          <w:placeholder>
            <w:docPart w:val="DefaultPlaceholder_1081868574"/>
          </w:placeholder>
        </w:sdtPr>
        <w:sdtEndPr/>
        <w:sdtContent>
          <w:r w:rsidR="00E3772C">
            <w:rPr>
              <w:color w:val="58A018"/>
              <w:sz w:val="32"/>
              <w:szCs w:val="32"/>
            </w:rPr>
            <w:t>Jonathan</w:t>
          </w:r>
        </w:sdtContent>
      </w:sdt>
      <w:r w:rsidR="00EB2961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2030790904"/>
          <w:placeholder>
            <w:docPart w:val="DefaultPlaceholder_1081868574"/>
          </w:placeholder>
        </w:sdtPr>
        <w:sdtEndPr/>
        <w:sdtContent>
          <w:r w:rsidR="00E3772C">
            <w:rPr>
              <w:color w:val="58A018"/>
              <w:sz w:val="32"/>
              <w:szCs w:val="32"/>
            </w:rPr>
            <w:t>Godeyne</w:t>
          </w:r>
        </w:sdtContent>
      </w:sdt>
    </w:p>
    <w:p w14:paraId="76068479" w14:textId="77777777" w:rsidR="00EC1643" w:rsidRPr="007E7847" w:rsidRDefault="00EC1643" w:rsidP="00EC1643">
      <w:pPr>
        <w:ind w:left="708" w:hanging="708"/>
        <w:jc w:val="center"/>
        <w:rPr>
          <w:color w:val="58A018"/>
          <w:sz w:val="32"/>
          <w:szCs w:val="32"/>
        </w:rPr>
      </w:pPr>
      <w:r>
        <w:rPr>
          <w:color w:val="58A018"/>
          <w:sz w:val="32"/>
          <w:szCs w:val="32"/>
        </w:rPr>
        <w:t xml:space="preserve"> </w:t>
      </w:r>
    </w:p>
    <w:p w14:paraId="731513C2" w14:textId="77777777" w:rsidR="00EC1643" w:rsidRPr="007E7847" w:rsidRDefault="00EC1643" w:rsidP="00EC1643">
      <w:pPr>
        <w:ind w:left="708" w:hanging="708"/>
        <w:jc w:val="center"/>
        <w:rPr>
          <w:sz w:val="32"/>
          <w:szCs w:val="32"/>
        </w:rPr>
      </w:pPr>
    </w:p>
    <w:p w14:paraId="0AA3F8C9" w14:textId="77777777" w:rsidR="00EC1643" w:rsidRPr="007E7847" w:rsidRDefault="00EC1643" w:rsidP="00EC1643">
      <w:pPr>
        <w:tabs>
          <w:tab w:val="left" w:pos="8505"/>
        </w:tabs>
        <w:ind w:left="142" w:right="141"/>
        <w:jc w:val="center"/>
        <w:rPr>
          <w:color w:val="58A018"/>
          <w:sz w:val="24"/>
          <w:szCs w:val="24"/>
        </w:rPr>
      </w:pPr>
      <w:r w:rsidRPr="007E7847">
        <w:rPr>
          <w:color w:val="58A018"/>
          <w:sz w:val="24"/>
          <w:szCs w:val="24"/>
        </w:rPr>
        <w:t>Promotoren:</w:t>
      </w:r>
    </w:p>
    <w:tbl>
      <w:tblPr>
        <w:tblStyle w:val="Tabelraster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254"/>
      </w:tblGrid>
      <w:tr w:rsidR="00EC1643" w:rsidRPr="007E7847" w14:paraId="5F8DB374" w14:textId="77777777" w:rsidTr="00DC5E69">
        <w:tc>
          <w:tcPr>
            <w:tcW w:w="4100" w:type="dxa"/>
          </w:tcPr>
          <w:sdt>
            <w:sdtPr>
              <w:rPr>
                <w:color w:val="58A018"/>
                <w:sz w:val="24"/>
                <w:szCs w:val="24"/>
              </w:rPr>
              <w:id w:val="2102367953"/>
              <w:placeholder>
                <w:docPart w:val="DefaultPlaceholder_1081868574"/>
              </w:placeholder>
            </w:sdtPr>
            <w:sdtEndPr/>
            <w:sdtContent>
              <w:p w14:paraId="4F8BDB82" w14:textId="22B8ECFF" w:rsidR="00EC1643" w:rsidRPr="007E7847" w:rsidRDefault="00E3772C" w:rsidP="00DC5E69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Kris Vanreyten</w:t>
                </w:r>
              </w:p>
            </w:sdtContent>
          </w:sdt>
        </w:tc>
        <w:tc>
          <w:tcPr>
            <w:tcW w:w="4254" w:type="dxa"/>
          </w:tcPr>
          <w:sdt>
            <w:sdtPr>
              <w:rPr>
                <w:color w:val="58A018"/>
                <w:sz w:val="24"/>
                <w:szCs w:val="24"/>
              </w:rPr>
              <w:id w:val="-696311562"/>
              <w:placeholder>
                <w:docPart w:val="DefaultPlaceholder_1081868574"/>
              </w:placeholder>
            </w:sdtPr>
            <w:sdtEndPr/>
            <w:sdtContent>
              <w:p w14:paraId="4370F5AD" w14:textId="2536C7DC" w:rsidR="00EC1643" w:rsidRPr="007E7847" w:rsidRDefault="00E3772C" w:rsidP="00DC5E69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Tobania</w:t>
                </w:r>
              </w:p>
            </w:sdtContent>
          </w:sdt>
        </w:tc>
      </w:tr>
      <w:tr w:rsidR="00EC1643" w:rsidRPr="007E7847" w14:paraId="53870B4A" w14:textId="77777777" w:rsidTr="00DC5E69">
        <w:tc>
          <w:tcPr>
            <w:tcW w:w="4100" w:type="dxa"/>
          </w:tcPr>
          <w:sdt>
            <w:sdtPr>
              <w:rPr>
                <w:color w:val="58A018"/>
                <w:sz w:val="24"/>
                <w:szCs w:val="24"/>
              </w:rPr>
              <w:id w:val="979576819"/>
              <w:placeholder>
                <w:docPart w:val="DefaultPlaceholder_1081868574"/>
              </w:placeholder>
            </w:sdtPr>
            <w:sdtEndPr/>
            <w:sdtContent>
              <w:p w14:paraId="5A2A5F87" w14:textId="6B5C27E4" w:rsidR="00EC1643" w:rsidRPr="007E7847" w:rsidRDefault="00E3772C" w:rsidP="00EB2961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Marijke Willems</w:t>
                </w:r>
              </w:p>
            </w:sdtContent>
          </w:sdt>
        </w:tc>
        <w:tc>
          <w:tcPr>
            <w:tcW w:w="4254" w:type="dxa"/>
          </w:tcPr>
          <w:p w14:paraId="269F9796" w14:textId="77777777" w:rsidR="00EC1643" w:rsidRPr="007E7847" w:rsidRDefault="00EC1643" w:rsidP="00DC5E69">
            <w:pPr>
              <w:tabs>
                <w:tab w:val="left" w:pos="8505"/>
              </w:tabs>
              <w:ind w:left="142" w:right="141"/>
              <w:jc w:val="center"/>
              <w:rPr>
                <w:color w:val="58A018"/>
                <w:sz w:val="24"/>
                <w:szCs w:val="24"/>
              </w:rPr>
            </w:pPr>
            <w:r>
              <w:rPr>
                <w:color w:val="58A018"/>
                <w:sz w:val="24"/>
                <w:szCs w:val="24"/>
              </w:rPr>
              <w:t>Hogeschool PXL Hasselt</w:t>
            </w:r>
          </w:p>
        </w:tc>
      </w:tr>
    </w:tbl>
    <w:p w14:paraId="7EC8FFC1" w14:textId="77777777" w:rsidR="008F2E7E" w:rsidRDefault="008F2E7E">
      <w:pPr>
        <w:sectPr w:rsidR="008F2E7E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088235" w14:textId="77777777" w:rsidR="00C36BA5" w:rsidRDefault="00C36BA5">
      <w:pPr>
        <w:sectPr w:rsidR="00C36BA5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77DEBA" w14:textId="77777777" w:rsidR="00C36BA5" w:rsidRPr="00C36BA5" w:rsidRDefault="00C36BA5" w:rsidP="00C36BA5">
      <w:pPr>
        <w:pStyle w:val="Geenafstand"/>
      </w:pPr>
    </w:p>
    <w:p w14:paraId="4EA87D9B" w14:textId="77777777" w:rsidR="00C36BA5" w:rsidRPr="00C36BA5" w:rsidRDefault="00C36BA5" w:rsidP="00C36BA5">
      <w:pPr>
        <w:pStyle w:val="Geenafstand"/>
      </w:pPr>
    </w:p>
    <w:p w14:paraId="30E78A56" w14:textId="77777777" w:rsidR="00C36BA5" w:rsidRDefault="00C0675B" w:rsidP="00C36BA5">
      <w:pPr>
        <w:ind w:left="708" w:hanging="708"/>
        <w:jc w:val="center"/>
      </w:pPr>
      <w:sdt>
        <w:sdtPr>
          <w:alias w:val="Klik op de afbeelding in het midden en voeg een foto in"/>
          <w:tag w:val="Klik op de afbeelding in het midden en voeg een foto in"/>
          <w:id w:val="-1297911490"/>
          <w:picture/>
        </w:sdtPr>
        <w:sdtEndPr/>
        <w:sdtContent>
          <w:r w:rsidR="00C36BA5">
            <w:rPr>
              <w:noProof/>
              <w:lang w:eastAsia="nl-BE"/>
            </w:rPr>
            <w:drawing>
              <wp:inline distT="0" distB="0" distL="0" distR="0" wp14:anchorId="6BE03514" wp14:editId="1291354A">
                <wp:extent cx="1905000" cy="1402899"/>
                <wp:effectExtent l="0" t="0" r="0" b="6985"/>
                <wp:docPr id="9" name="Afbeelding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402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DB2D5B7" w14:textId="77777777" w:rsidR="00C36BA5" w:rsidRDefault="00C36BA5" w:rsidP="00C36BA5">
      <w:pPr>
        <w:ind w:left="708" w:hanging="708"/>
      </w:pPr>
    </w:p>
    <w:sdt>
      <w:sdtPr>
        <w:rPr>
          <w:b/>
          <w:color w:val="58A018"/>
          <w:sz w:val="52"/>
          <w:szCs w:val="52"/>
        </w:rPr>
        <w:id w:val="-1516537081"/>
        <w:placeholder>
          <w:docPart w:val="12AC73B75C3642FAA14AA49E4A49D80D"/>
        </w:placeholder>
      </w:sdtPr>
      <w:sdtEndPr/>
      <w:sdtContent>
        <w:p w14:paraId="10BDAA78" w14:textId="77777777" w:rsidR="00C36BA5" w:rsidRPr="007E7847" w:rsidRDefault="00C36BA5" w:rsidP="00C36BA5">
          <w:pPr>
            <w:ind w:left="708" w:hanging="708"/>
            <w:jc w:val="center"/>
            <w:rPr>
              <w:b/>
              <w:color w:val="58A018"/>
              <w:sz w:val="52"/>
              <w:szCs w:val="52"/>
            </w:rPr>
          </w:pPr>
          <w:r>
            <w:rPr>
              <w:b/>
              <w:color w:val="58A018"/>
              <w:sz w:val="52"/>
              <w:szCs w:val="52"/>
            </w:rPr>
            <w:t xml:space="preserve">Titel </w:t>
          </w:r>
          <w:proofErr w:type="spellStart"/>
          <w:r>
            <w:rPr>
              <w:b/>
              <w:color w:val="58A018"/>
              <w:sz w:val="52"/>
              <w:szCs w:val="52"/>
            </w:rPr>
            <w:t>bachelorpaper</w:t>
          </w:r>
          <w:proofErr w:type="spellEnd"/>
        </w:p>
      </w:sdtContent>
    </w:sdt>
    <w:p w14:paraId="57418107" w14:textId="77777777" w:rsidR="00C36BA5" w:rsidRDefault="00C36BA5" w:rsidP="00C36BA5">
      <w:pPr>
        <w:ind w:left="708" w:hanging="708"/>
        <w:jc w:val="center"/>
      </w:pPr>
    </w:p>
    <w:p w14:paraId="06FFD5AB" w14:textId="118DFEC4" w:rsidR="00C36BA5" w:rsidRPr="007E7847" w:rsidRDefault="00C0675B" w:rsidP="00C36BA5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362790703"/>
          <w:placeholder>
            <w:docPart w:val="12AC73B75C3642FAA14AA49E4A49D80D"/>
          </w:placeholder>
        </w:sdtPr>
        <w:sdtEndPr/>
        <w:sdtContent>
          <w:r w:rsidR="00E3772C">
            <w:rPr>
              <w:color w:val="58A018"/>
              <w:sz w:val="32"/>
              <w:szCs w:val="32"/>
            </w:rPr>
            <w:t>Jonathan</w:t>
          </w:r>
        </w:sdtContent>
      </w:sdt>
      <w:r w:rsidR="00C36BA5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803934097"/>
          <w:placeholder>
            <w:docPart w:val="12AC73B75C3642FAA14AA49E4A49D80D"/>
          </w:placeholder>
        </w:sdtPr>
        <w:sdtEndPr/>
        <w:sdtContent>
          <w:r w:rsidR="00E3772C">
            <w:rPr>
              <w:color w:val="58A018"/>
              <w:sz w:val="32"/>
              <w:szCs w:val="32"/>
            </w:rPr>
            <w:t>Godeyne</w:t>
          </w:r>
        </w:sdtContent>
      </w:sdt>
    </w:p>
    <w:p w14:paraId="1FB4B8B8" w14:textId="77777777" w:rsidR="00C36BA5" w:rsidRPr="007E7847" w:rsidRDefault="00C36BA5" w:rsidP="00C36BA5">
      <w:pPr>
        <w:ind w:left="708" w:hanging="708"/>
        <w:jc w:val="center"/>
        <w:rPr>
          <w:color w:val="58A018"/>
          <w:sz w:val="32"/>
          <w:szCs w:val="32"/>
        </w:rPr>
      </w:pPr>
      <w:r>
        <w:rPr>
          <w:color w:val="58A018"/>
          <w:sz w:val="32"/>
          <w:szCs w:val="32"/>
        </w:rPr>
        <w:t xml:space="preserve"> </w:t>
      </w:r>
    </w:p>
    <w:p w14:paraId="731F3C23" w14:textId="77777777" w:rsidR="00C36BA5" w:rsidRPr="007E7847" w:rsidRDefault="00C36BA5" w:rsidP="00C36BA5">
      <w:pPr>
        <w:ind w:left="708" w:hanging="708"/>
        <w:jc w:val="center"/>
        <w:rPr>
          <w:sz w:val="32"/>
          <w:szCs w:val="32"/>
        </w:rPr>
      </w:pPr>
    </w:p>
    <w:p w14:paraId="10530DFE" w14:textId="77777777" w:rsidR="00C36BA5" w:rsidRPr="007E7847" w:rsidRDefault="00C36BA5" w:rsidP="00C36BA5">
      <w:pPr>
        <w:tabs>
          <w:tab w:val="left" w:pos="8505"/>
        </w:tabs>
        <w:ind w:left="142" w:right="141"/>
        <w:jc w:val="center"/>
        <w:rPr>
          <w:color w:val="58A018"/>
          <w:sz w:val="24"/>
          <w:szCs w:val="24"/>
        </w:rPr>
      </w:pPr>
      <w:r w:rsidRPr="007E7847">
        <w:rPr>
          <w:color w:val="58A018"/>
          <w:sz w:val="24"/>
          <w:szCs w:val="24"/>
        </w:rPr>
        <w:t>Promotoren:</w:t>
      </w:r>
    </w:p>
    <w:tbl>
      <w:tblPr>
        <w:tblStyle w:val="Tabelraster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254"/>
      </w:tblGrid>
      <w:tr w:rsidR="00C36BA5" w:rsidRPr="007E7847" w14:paraId="133DE282" w14:textId="77777777" w:rsidTr="0016523C">
        <w:tc>
          <w:tcPr>
            <w:tcW w:w="4100" w:type="dxa"/>
          </w:tcPr>
          <w:sdt>
            <w:sdtPr>
              <w:rPr>
                <w:color w:val="58A018"/>
                <w:sz w:val="24"/>
                <w:szCs w:val="24"/>
              </w:rPr>
              <w:id w:val="1156103671"/>
              <w:placeholder>
                <w:docPart w:val="12AC73B75C3642FAA14AA49E4A49D80D"/>
              </w:placeholder>
            </w:sdtPr>
            <w:sdtEndPr/>
            <w:sdtContent>
              <w:p w14:paraId="5D4C85BD" w14:textId="676E7E2F" w:rsidR="00C36BA5" w:rsidRPr="007E7847" w:rsidRDefault="00E3772C" w:rsidP="0016523C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Kris Vanreyten</w:t>
                </w:r>
              </w:p>
            </w:sdtContent>
          </w:sdt>
        </w:tc>
        <w:tc>
          <w:tcPr>
            <w:tcW w:w="4254" w:type="dxa"/>
          </w:tcPr>
          <w:sdt>
            <w:sdtPr>
              <w:rPr>
                <w:color w:val="58A018"/>
                <w:sz w:val="24"/>
                <w:szCs w:val="24"/>
              </w:rPr>
              <w:id w:val="276754081"/>
              <w:placeholder>
                <w:docPart w:val="12AC73B75C3642FAA14AA49E4A49D80D"/>
              </w:placeholder>
            </w:sdtPr>
            <w:sdtEndPr/>
            <w:sdtContent>
              <w:p w14:paraId="5BB393E7" w14:textId="3F7187FE" w:rsidR="00C36BA5" w:rsidRPr="007E7847" w:rsidRDefault="00E3772C" w:rsidP="0016523C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Tobania</w:t>
                </w:r>
              </w:p>
            </w:sdtContent>
          </w:sdt>
        </w:tc>
      </w:tr>
      <w:tr w:rsidR="00C36BA5" w:rsidRPr="007E7847" w14:paraId="6337CF87" w14:textId="77777777" w:rsidTr="0016523C">
        <w:tc>
          <w:tcPr>
            <w:tcW w:w="4100" w:type="dxa"/>
          </w:tcPr>
          <w:sdt>
            <w:sdtPr>
              <w:rPr>
                <w:color w:val="58A018"/>
                <w:sz w:val="24"/>
                <w:szCs w:val="24"/>
              </w:rPr>
              <w:id w:val="-210954968"/>
              <w:placeholder>
                <w:docPart w:val="12AC73B75C3642FAA14AA49E4A49D80D"/>
              </w:placeholder>
            </w:sdtPr>
            <w:sdtEndPr/>
            <w:sdtContent>
              <w:p w14:paraId="482743AF" w14:textId="7416F7A4" w:rsidR="00C36BA5" w:rsidRPr="007E7847" w:rsidRDefault="00E3772C" w:rsidP="0016523C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Marijke Willems</w:t>
                </w:r>
              </w:p>
            </w:sdtContent>
          </w:sdt>
        </w:tc>
        <w:tc>
          <w:tcPr>
            <w:tcW w:w="4254" w:type="dxa"/>
          </w:tcPr>
          <w:p w14:paraId="255C5BBB" w14:textId="77777777" w:rsidR="00C36BA5" w:rsidRPr="007E7847" w:rsidRDefault="00C36BA5" w:rsidP="0016523C">
            <w:pPr>
              <w:tabs>
                <w:tab w:val="left" w:pos="8505"/>
              </w:tabs>
              <w:ind w:left="142" w:right="141"/>
              <w:jc w:val="center"/>
              <w:rPr>
                <w:color w:val="58A018"/>
                <w:sz w:val="24"/>
                <w:szCs w:val="24"/>
              </w:rPr>
            </w:pPr>
            <w:r>
              <w:rPr>
                <w:color w:val="58A018"/>
                <w:sz w:val="24"/>
                <w:szCs w:val="24"/>
              </w:rPr>
              <w:t>Hogeschool PXL Hasselt</w:t>
            </w:r>
          </w:p>
        </w:tc>
      </w:tr>
    </w:tbl>
    <w:p w14:paraId="6F214987" w14:textId="77777777" w:rsidR="00C36BA5" w:rsidRDefault="00C36BA5" w:rsidP="00C36BA5">
      <w:pPr>
        <w:tabs>
          <w:tab w:val="left" w:pos="1785"/>
        </w:tabs>
        <w:sectPr w:rsidR="00C36BA5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0EB7ED" w14:textId="77777777" w:rsidR="001246B5" w:rsidRDefault="00C36BA5" w:rsidP="00F330A4">
      <w:pPr>
        <w:pStyle w:val="Kop3zondernummer"/>
      </w:pPr>
      <w:bookmarkStart w:id="0" w:name="_Toc97905841"/>
      <w:r>
        <w:lastRenderedPageBreak/>
        <w:t>Dankwoord</w:t>
      </w:r>
      <w:bookmarkEnd w:id="0"/>
    </w:p>
    <w:p w14:paraId="2EB2F0EA" w14:textId="77777777" w:rsidR="00DA0DA5" w:rsidRPr="00C36BA5" w:rsidRDefault="00DA0DA5" w:rsidP="00DA0DA5"/>
    <w:p w14:paraId="21D1178D" w14:textId="77777777" w:rsidR="00DA0DA5" w:rsidRDefault="00DA0DA5">
      <w:r>
        <w:br w:type="page"/>
      </w:r>
    </w:p>
    <w:p w14:paraId="6D814E31" w14:textId="142470F3" w:rsidR="00DA0DA5" w:rsidRDefault="009B01AB" w:rsidP="00F330A4">
      <w:pPr>
        <w:pStyle w:val="Kop3zondernummer"/>
      </w:pPr>
      <w:bookmarkStart w:id="1" w:name="_Toc97905842"/>
      <w:r>
        <w:lastRenderedPageBreak/>
        <w:t>Abstract</w:t>
      </w:r>
      <w:bookmarkEnd w:id="1"/>
    </w:p>
    <w:p w14:paraId="14A1A311" w14:textId="77777777" w:rsidR="00FB3BD5" w:rsidRDefault="00FB3BD5">
      <w:r>
        <w:br w:type="page"/>
      </w:r>
    </w:p>
    <w:p w14:paraId="3BB0FF57" w14:textId="7A216179" w:rsidR="00895C81" w:rsidRDefault="00FB3BD5" w:rsidP="00F330A4">
      <w:pPr>
        <w:pStyle w:val="Kop3zondernummer"/>
      </w:pPr>
      <w:bookmarkStart w:id="2" w:name="_Toc97905843"/>
      <w:r>
        <w:lastRenderedPageBreak/>
        <w:t>Inhoudsopgave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078869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5413F" w14:textId="4D8F66F7" w:rsidR="00895C81" w:rsidRDefault="00895C81">
          <w:pPr>
            <w:pStyle w:val="Kopvaninhoudsopgave"/>
          </w:pPr>
        </w:p>
        <w:p w14:paraId="20B5C429" w14:textId="09E1C829" w:rsidR="00873BD1" w:rsidRDefault="00895C8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05841" w:history="1">
            <w:r w:rsidR="00873BD1" w:rsidRPr="00845A92">
              <w:rPr>
                <w:rStyle w:val="Hyperlink"/>
                <w:noProof/>
              </w:rPr>
              <w:t>Dankwoord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_Toc97905841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ii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78332518" w14:textId="1843BAF6" w:rsidR="00873BD1" w:rsidRDefault="00C067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2" w:history="1">
            <w:r w:rsidR="00873BD1" w:rsidRPr="00845A92">
              <w:rPr>
                <w:rStyle w:val="Hyperlink"/>
                <w:noProof/>
              </w:rPr>
              <w:t>Abstract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_Toc97905842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iii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5D22FF81" w14:textId="5C0568A1" w:rsidR="00873BD1" w:rsidRDefault="00C067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3" w:history="1">
            <w:r w:rsidR="00873BD1" w:rsidRPr="00845A92">
              <w:rPr>
                <w:rStyle w:val="Hyperlink"/>
                <w:noProof/>
              </w:rPr>
              <w:t>Inhoudsopgave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_Toc97905843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iv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22B0E662" w14:textId="15888135" w:rsidR="00873BD1" w:rsidRDefault="00C067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4" w:history="1">
            <w:r w:rsidR="00873BD1" w:rsidRPr="00845A92">
              <w:rPr>
                <w:rStyle w:val="Hyperlink"/>
                <w:noProof/>
              </w:rPr>
              <w:t>Lijst van gebruikte figuren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_Toc97905844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v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7783145E" w14:textId="7A487622" w:rsidR="00873BD1" w:rsidRDefault="00C067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5" w:history="1">
            <w:r w:rsidR="00873BD1" w:rsidRPr="00845A92">
              <w:rPr>
                <w:rStyle w:val="Hyperlink"/>
                <w:noProof/>
              </w:rPr>
              <w:t>Lijst van gebruikte tabellen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_Toc97905845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vi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7AB14106" w14:textId="6BF7A4E1" w:rsidR="00873BD1" w:rsidRDefault="00C067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6" w:history="1">
            <w:r w:rsidR="00873BD1" w:rsidRPr="00845A92">
              <w:rPr>
                <w:rStyle w:val="Hyperlink"/>
                <w:noProof/>
              </w:rPr>
              <w:t>Lijst van gebruikte afkortingen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_Toc97905846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vii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7D186C27" w14:textId="7388C246" w:rsidR="00873BD1" w:rsidRDefault="00C067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7" w:history="1">
            <w:r w:rsidR="00873BD1" w:rsidRPr="00845A92">
              <w:rPr>
                <w:rStyle w:val="Hyperlink"/>
                <w:noProof/>
              </w:rPr>
              <w:t>Inleiding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_Toc97905847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1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2CFA0071" w14:textId="3DFBBDD8" w:rsidR="00873BD1" w:rsidRDefault="00C0675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8" w:history="1">
            <w:r w:rsidR="00873BD1" w:rsidRPr="00845A92">
              <w:rPr>
                <w:rStyle w:val="Hyperlink"/>
                <w:noProof/>
              </w:rPr>
              <w:t>I.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Stageverslag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_Toc97905848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2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0DEFB4AA" w14:textId="68456B4E" w:rsidR="00873BD1" w:rsidRDefault="00C0675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9" w:history="1">
            <w:r w:rsidR="00873BD1" w:rsidRPr="00845A92">
              <w:rPr>
                <w:rStyle w:val="Hyperlink"/>
                <w:noProof/>
              </w:rPr>
              <w:t>1.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Bedrijfsvoorstelling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_Toc97905849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2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3FF2876B" w14:textId="2517F769" w:rsidR="00873BD1" w:rsidRDefault="00C0675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0" w:history="1">
            <w:r w:rsidR="00873BD1" w:rsidRPr="00845A92">
              <w:rPr>
                <w:rStyle w:val="Hyperlink"/>
                <w:noProof/>
              </w:rPr>
              <w:t>2.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Hoofdstuk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_Toc97905850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3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5641ED69" w14:textId="2A099A5B" w:rsidR="00873BD1" w:rsidRDefault="00C0675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1" w:history="1">
            <w:r w:rsidR="00873BD1" w:rsidRPr="00845A92">
              <w:rPr>
                <w:rStyle w:val="Hyperlink"/>
                <w:noProof/>
              </w:rPr>
              <w:t>2.1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Hoofdstuk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_Toc97905851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3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3A3DB14F" w14:textId="3A7EE798" w:rsidR="00873BD1" w:rsidRDefault="00C0675B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2" w:history="1">
            <w:r w:rsidR="00873BD1" w:rsidRPr="00845A92">
              <w:rPr>
                <w:rStyle w:val="Hyperlink"/>
                <w:noProof/>
              </w:rPr>
              <w:t>2.1.1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Hoofdstuk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_Toc97905852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3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6BC7E735" w14:textId="437056DA" w:rsidR="00873BD1" w:rsidRDefault="00C0675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3" w:history="1">
            <w:r w:rsidR="00873BD1" w:rsidRPr="00845A92">
              <w:rPr>
                <w:rStyle w:val="Hyperlink"/>
                <w:noProof/>
              </w:rPr>
              <w:t>II.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Onderzoekstopic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_Toc97905853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6EFDCF57" w14:textId="6BBB34C0" w:rsidR="00873BD1" w:rsidRDefault="00C0675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4" w:history="1">
            <w:r w:rsidR="00873BD1" w:rsidRPr="00845A92">
              <w:rPr>
                <w:rStyle w:val="Hyperlink"/>
                <w:noProof/>
              </w:rPr>
              <w:t>1.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Vraagstelling onderzoek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_Toc97905854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1A083CCF" w14:textId="581BF73B" w:rsidR="00873BD1" w:rsidRDefault="00C0675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5" w:history="1">
            <w:r w:rsidR="00873BD1" w:rsidRPr="00845A92">
              <w:rPr>
                <w:rStyle w:val="Hyperlink"/>
                <w:noProof/>
              </w:rPr>
              <w:t>2.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Onderzoeksmethode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_Toc97905855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4911A2F2" w14:textId="5D35C12E" w:rsidR="00873BD1" w:rsidRDefault="00C0675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6" w:history="1">
            <w:r w:rsidR="00873BD1" w:rsidRPr="00845A92">
              <w:rPr>
                <w:rStyle w:val="Hyperlink"/>
                <w:noProof/>
              </w:rPr>
              <w:t>3.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Technologieën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_Toc97905856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44A4FE46" w14:textId="5E98721F" w:rsidR="00873BD1" w:rsidRDefault="00C0675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7" w:history="1">
            <w:r w:rsidR="00873BD1" w:rsidRPr="00845A92">
              <w:rPr>
                <w:rStyle w:val="Hyperlink"/>
                <w:noProof/>
              </w:rPr>
              <w:t>4.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Literatuurstudie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_Toc97905857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08BB8D8A" w14:textId="2B1E1000" w:rsidR="00873BD1" w:rsidRDefault="00C0675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8" w:history="1">
            <w:r w:rsidR="00873BD1" w:rsidRPr="00845A92">
              <w:rPr>
                <w:rStyle w:val="Hyperlink"/>
                <w:noProof/>
              </w:rPr>
              <w:t>5.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Proof of Concept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_Toc97905858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1E318CE6" w14:textId="4B8F4E1D" w:rsidR="00873BD1" w:rsidRDefault="00C0675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9" w:history="1">
            <w:r w:rsidR="00873BD1" w:rsidRPr="00845A92">
              <w:rPr>
                <w:rStyle w:val="Hyperlink"/>
                <w:noProof/>
              </w:rPr>
              <w:t>6.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Conclusie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_Toc97905859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6DF71C02" w14:textId="184F7A2B" w:rsidR="00873BD1" w:rsidRDefault="00C067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60" w:history="1">
            <w:r w:rsidR="00873BD1" w:rsidRPr="00845A92">
              <w:rPr>
                <w:rStyle w:val="Hyperlink"/>
                <w:noProof/>
              </w:rPr>
              <w:t>Conclusie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_Toc97905860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5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3BFA6B5E" w14:textId="48C03BF4" w:rsidR="00873BD1" w:rsidRDefault="00C067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61" w:history="1">
            <w:r w:rsidR="00873BD1" w:rsidRPr="00845A92">
              <w:rPr>
                <w:rStyle w:val="Hyperlink"/>
                <w:noProof/>
              </w:rPr>
              <w:t>Bronnenlijst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_Toc97905861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6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10F5CBB2" w14:textId="25C6B6D7" w:rsidR="00873BD1" w:rsidRDefault="00C067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62" w:history="1">
            <w:r w:rsidR="00873BD1" w:rsidRPr="00845A92">
              <w:rPr>
                <w:rStyle w:val="Hyperlink"/>
                <w:noProof/>
              </w:rPr>
              <w:t>Bijlagen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_Toc97905862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7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17B4D2C0" w14:textId="40941746" w:rsidR="00895C81" w:rsidRDefault="00895C81">
          <w:r>
            <w:rPr>
              <w:b/>
              <w:bCs/>
              <w:lang w:val="nl-NL"/>
            </w:rPr>
            <w:fldChar w:fldCharType="end"/>
          </w:r>
        </w:p>
      </w:sdtContent>
    </w:sdt>
    <w:p w14:paraId="70597748" w14:textId="77777777" w:rsidR="00895C81" w:rsidRDefault="00895C81" w:rsidP="00895C81"/>
    <w:p w14:paraId="59D6647E" w14:textId="77777777" w:rsidR="00FB3BD5" w:rsidRDefault="00FB3BD5">
      <w:r>
        <w:br w:type="page"/>
      </w:r>
    </w:p>
    <w:p w14:paraId="10DA15E9" w14:textId="5CDD9018" w:rsidR="00FB3BD5" w:rsidRDefault="00FB3BD5" w:rsidP="00F330A4">
      <w:pPr>
        <w:pStyle w:val="Kop3zondernummer"/>
      </w:pPr>
      <w:bookmarkStart w:id="3" w:name="_Toc97905844"/>
      <w:r>
        <w:lastRenderedPageBreak/>
        <w:t>Lijst van gebruikte figuren</w:t>
      </w:r>
      <w:bookmarkEnd w:id="3"/>
    </w:p>
    <w:p w14:paraId="198740D9" w14:textId="77777777" w:rsidR="00FB3BD5" w:rsidRDefault="00FB3BD5">
      <w:r>
        <w:br w:type="page"/>
      </w:r>
    </w:p>
    <w:p w14:paraId="74CF76F5" w14:textId="74E2BABB" w:rsidR="00FB3BD5" w:rsidRDefault="00FB3BD5" w:rsidP="00F330A4">
      <w:pPr>
        <w:pStyle w:val="Kop3zondernummer"/>
      </w:pPr>
      <w:bookmarkStart w:id="4" w:name="_Toc97905845"/>
      <w:r>
        <w:lastRenderedPageBreak/>
        <w:t>Lijst van gebruikte tabellen</w:t>
      </w:r>
      <w:bookmarkEnd w:id="4"/>
    </w:p>
    <w:p w14:paraId="561382B3" w14:textId="77777777" w:rsidR="00FB3BD5" w:rsidRDefault="00FB3BD5">
      <w:r>
        <w:br w:type="page"/>
      </w:r>
    </w:p>
    <w:p w14:paraId="4589E3DF" w14:textId="3538F337" w:rsidR="00FB3BD5" w:rsidRDefault="00FB3BD5" w:rsidP="00F330A4">
      <w:pPr>
        <w:pStyle w:val="Kop3zondernummer"/>
      </w:pPr>
      <w:bookmarkStart w:id="5" w:name="_Toc97905846"/>
      <w:r>
        <w:lastRenderedPageBreak/>
        <w:t>Lijst van gebruikte afkortingen</w:t>
      </w:r>
      <w:bookmarkEnd w:id="5"/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020"/>
        <w:gridCol w:w="8189"/>
      </w:tblGrid>
      <w:tr w:rsidR="008F0086" w14:paraId="25BE2109" w14:textId="77777777" w:rsidTr="00B76354">
        <w:tc>
          <w:tcPr>
            <w:tcW w:w="1020" w:type="dxa"/>
          </w:tcPr>
          <w:p w14:paraId="1043AC91" w14:textId="77777777" w:rsidR="008F0086" w:rsidRDefault="008F0086" w:rsidP="00B76354">
            <w:r>
              <w:t>API</w:t>
            </w:r>
          </w:p>
        </w:tc>
        <w:tc>
          <w:tcPr>
            <w:tcW w:w="8189" w:type="dxa"/>
          </w:tcPr>
          <w:p w14:paraId="0F4002F5" w14:textId="77777777" w:rsidR="008F0086" w:rsidRPr="00666D12" w:rsidRDefault="008F0086" w:rsidP="00B76354">
            <w:r w:rsidRPr="00666D12">
              <w:t xml:space="preserve">Application </w:t>
            </w:r>
            <w:proofErr w:type="spellStart"/>
            <w:r w:rsidRPr="00666D12">
              <w:t>programming</w:t>
            </w:r>
            <w:proofErr w:type="spellEnd"/>
            <w:r w:rsidRPr="00666D12">
              <w:t xml:space="preserve"> interface</w:t>
            </w:r>
          </w:p>
        </w:tc>
      </w:tr>
      <w:tr w:rsidR="008F0086" w14:paraId="5D0EA0AC" w14:textId="77777777" w:rsidTr="00B76354">
        <w:tc>
          <w:tcPr>
            <w:tcW w:w="1020" w:type="dxa"/>
          </w:tcPr>
          <w:p w14:paraId="0A061A4F" w14:textId="115988EA" w:rsidR="008F0086" w:rsidRDefault="00873BD1" w:rsidP="00B76354">
            <w:r>
              <w:t>APIM</w:t>
            </w:r>
          </w:p>
        </w:tc>
        <w:tc>
          <w:tcPr>
            <w:tcW w:w="8189" w:type="dxa"/>
          </w:tcPr>
          <w:p w14:paraId="272BF97B" w14:textId="2011015E" w:rsidR="008F0086" w:rsidRDefault="00873BD1" w:rsidP="00B76354">
            <w:pPr>
              <w:rPr>
                <w:lang w:val="nl-NL"/>
              </w:rPr>
            </w:pPr>
            <w:r>
              <w:rPr>
                <w:lang w:val="nl-NL"/>
              </w:rPr>
              <w:t>API management</w:t>
            </w:r>
          </w:p>
        </w:tc>
      </w:tr>
      <w:tr w:rsidR="008F0086" w14:paraId="33350127" w14:textId="77777777" w:rsidTr="00B76354">
        <w:tc>
          <w:tcPr>
            <w:tcW w:w="1020" w:type="dxa"/>
          </w:tcPr>
          <w:p w14:paraId="1536E125" w14:textId="52087AAC" w:rsidR="008F0086" w:rsidRDefault="008F0086" w:rsidP="00B76354"/>
        </w:tc>
        <w:tc>
          <w:tcPr>
            <w:tcW w:w="8189" w:type="dxa"/>
          </w:tcPr>
          <w:p w14:paraId="7568092D" w14:textId="4849CB49" w:rsidR="008F0086" w:rsidRPr="00666D12" w:rsidRDefault="008F0086" w:rsidP="00B76354"/>
        </w:tc>
      </w:tr>
      <w:tr w:rsidR="008F0086" w14:paraId="4EEFD8C1" w14:textId="77777777" w:rsidTr="00B76354">
        <w:tc>
          <w:tcPr>
            <w:tcW w:w="1020" w:type="dxa"/>
          </w:tcPr>
          <w:p w14:paraId="137A0E1C" w14:textId="65AC3F89" w:rsidR="008F0086" w:rsidRDefault="008F0086" w:rsidP="00B76354"/>
        </w:tc>
        <w:tc>
          <w:tcPr>
            <w:tcW w:w="8189" w:type="dxa"/>
          </w:tcPr>
          <w:p w14:paraId="4C7C12F3" w14:textId="2A56F971" w:rsidR="008F0086" w:rsidRPr="00666D12" w:rsidRDefault="008F0086" w:rsidP="00B76354"/>
        </w:tc>
      </w:tr>
      <w:tr w:rsidR="008F0086" w14:paraId="58F22EFA" w14:textId="77777777" w:rsidTr="00B76354">
        <w:tc>
          <w:tcPr>
            <w:tcW w:w="1020" w:type="dxa"/>
          </w:tcPr>
          <w:p w14:paraId="625B5434" w14:textId="6EEB927B" w:rsidR="008F0086" w:rsidRDefault="008F0086" w:rsidP="00B76354"/>
        </w:tc>
        <w:tc>
          <w:tcPr>
            <w:tcW w:w="8189" w:type="dxa"/>
          </w:tcPr>
          <w:p w14:paraId="64BA44E7" w14:textId="1C0E62A8" w:rsidR="008F0086" w:rsidRPr="0072620C" w:rsidRDefault="008F0086" w:rsidP="00B76354"/>
        </w:tc>
      </w:tr>
      <w:tr w:rsidR="008F0086" w14:paraId="7BCF1F1B" w14:textId="77777777" w:rsidTr="00B76354">
        <w:tc>
          <w:tcPr>
            <w:tcW w:w="1020" w:type="dxa"/>
          </w:tcPr>
          <w:p w14:paraId="5E011D96" w14:textId="0F2C141C" w:rsidR="008F0086" w:rsidRDefault="008F0086" w:rsidP="00B76354"/>
        </w:tc>
        <w:tc>
          <w:tcPr>
            <w:tcW w:w="8189" w:type="dxa"/>
          </w:tcPr>
          <w:p w14:paraId="6BD8EB7E" w14:textId="5E5F7583" w:rsidR="008F0086" w:rsidRPr="00666D12" w:rsidRDefault="008F0086" w:rsidP="00B76354"/>
        </w:tc>
      </w:tr>
      <w:tr w:rsidR="008F0086" w14:paraId="0D967E99" w14:textId="77777777" w:rsidTr="00B76354">
        <w:tc>
          <w:tcPr>
            <w:tcW w:w="1020" w:type="dxa"/>
          </w:tcPr>
          <w:p w14:paraId="53E94306" w14:textId="53B7AAB1" w:rsidR="008F0086" w:rsidRDefault="008F0086" w:rsidP="00B76354"/>
        </w:tc>
        <w:tc>
          <w:tcPr>
            <w:tcW w:w="8189" w:type="dxa"/>
          </w:tcPr>
          <w:p w14:paraId="36BD0C88" w14:textId="290C30C4" w:rsidR="008F0086" w:rsidRPr="00922726" w:rsidRDefault="008F0086" w:rsidP="00B76354"/>
        </w:tc>
      </w:tr>
      <w:tr w:rsidR="008F0086" w14:paraId="2021551F" w14:textId="77777777" w:rsidTr="00B76354">
        <w:tc>
          <w:tcPr>
            <w:tcW w:w="1020" w:type="dxa"/>
          </w:tcPr>
          <w:p w14:paraId="6183681B" w14:textId="79177F1A" w:rsidR="008F0086" w:rsidRDefault="008F0086" w:rsidP="00B76354"/>
        </w:tc>
        <w:tc>
          <w:tcPr>
            <w:tcW w:w="8189" w:type="dxa"/>
          </w:tcPr>
          <w:p w14:paraId="093DBA50" w14:textId="481C19D3" w:rsidR="008F0086" w:rsidRPr="00AA0942" w:rsidRDefault="008F0086" w:rsidP="00B76354"/>
        </w:tc>
      </w:tr>
      <w:tr w:rsidR="008F0086" w14:paraId="747B0A94" w14:textId="77777777" w:rsidTr="00B76354">
        <w:tc>
          <w:tcPr>
            <w:tcW w:w="1020" w:type="dxa"/>
          </w:tcPr>
          <w:p w14:paraId="39CB59BC" w14:textId="1EFB3FF3" w:rsidR="008F0086" w:rsidRDefault="008F0086" w:rsidP="00B76354"/>
        </w:tc>
        <w:tc>
          <w:tcPr>
            <w:tcW w:w="8189" w:type="dxa"/>
          </w:tcPr>
          <w:p w14:paraId="493E421C" w14:textId="15740547" w:rsidR="008F0086" w:rsidRPr="00293D18" w:rsidRDefault="008F0086" w:rsidP="00B76354"/>
        </w:tc>
      </w:tr>
      <w:tr w:rsidR="008F0086" w14:paraId="1AF1ADE7" w14:textId="77777777" w:rsidTr="00B76354">
        <w:tc>
          <w:tcPr>
            <w:tcW w:w="1020" w:type="dxa"/>
          </w:tcPr>
          <w:p w14:paraId="2F51CAE0" w14:textId="1927D180" w:rsidR="008F0086" w:rsidRDefault="008F0086" w:rsidP="00B76354"/>
        </w:tc>
        <w:tc>
          <w:tcPr>
            <w:tcW w:w="8189" w:type="dxa"/>
          </w:tcPr>
          <w:p w14:paraId="6FE0B7A2" w14:textId="27D107E0" w:rsidR="008F0086" w:rsidRPr="00233F37" w:rsidRDefault="008F0086" w:rsidP="00B76354"/>
        </w:tc>
      </w:tr>
      <w:tr w:rsidR="008F0086" w14:paraId="3B67831D" w14:textId="77777777" w:rsidTr="00B76354">
        <w:tc>
          <w:tcPr>
            <w:tcW w:w="1020" w:type="dxa"/>
          </w:tcPr>
          <w:p w14:paraId="44A927B2" w14:textId="4A3DCAA2" w:rsidR="008F0086" w:rsidRDefault="008F0086" w:rsidP="00B76354"/>
        </w:tc>
        <w:tc>
          <w:tcPr>
            <w:tcW w:w="8189" w:type="dxa"/>
          </w:tcPr>
          <w:p w14:paraId="2864BB05" w14:textId="279CED06" w:rsidR="008F0086" w:rsidRPr="00AA0942" w:rsidRDefault="008F0086" w:rsidP="00B76354"/>
        </w:tc>
      </w:tr>
      <w:tr w:rsidR="008F0086" w14:paraId="705EF7E0" w14:textId="77777777" w:rsidTr="00B76354">
        <w:tc>
          <w:tcPr>
            <w:tcW w:w="1020" w:type="dxa"/>
          </w:tcPr>
          <w:p w14:paraId="0D1DB047" w14:textId="188837CC" w:rsidR="008F0086" w:rsidRDefault="008F0086" w:rsidP="00B76354"/>
        </w:tc>
        <w:tc>
          <w:tcPr>
            <w:tcW w:w="8189" w:type="dxa"/>
          </w:tcPr>
          <w:p w14:paraId="470044DF" w14:textId="3F937F52" w:rsidR="008F0086" w:rsidRDefault="008F0086" w:rsidP="00B76354"/>
        </w:tc>
      </w:tr>
      <w:tr w:rsidR="008F0086" w14:paraId="63433517" w14:textId="77777777" w:rsidTr="00B76354">
        <w:tc>
          <w:tcPr>
            <w:tcW w:w="1020" w:type="dxa"/>
          </w:tcPr>
          <w:p w14:paraId="0658368D" w14:textId="41A1F7EF" w:rsidR="008F0086" w:rsidRDefault="008F0086" w:rsidP="00B76354"/>
        </w:tc>
        <w:tc>
          <w:tcPr>
            <w:tcW w:w="8189" w:type="dxa"/>
          </w:tcPr>
          <w:p w14:paraId="0131818A" w14:textId="3CD139C4" w:rsidR="008F0086" w:rsidRPr="005161AF" w:rsidRDefault="008F0086" w:rsidP="00B76354"/>
        </w:tc>
      </w:tr>
      <w:tr w:rsidR="008F0086" w14:paraId="18D7571D" w14:textId="77777777" w:rsidTr="00B76354">
        <w:tc>
          <w:tcPr>
            <w:tcW w:w="1020" w:type="dxa"/>
          </w:tcPr>
          <w:p w14:paraId="2458A8C5" w14:textId="183A2C15" w:rsidR="008F0086" w:rsidRDefault="008F0086" w:rsidP="00B76354"/>
        </w:tc>
        <w:tc>
          <w:tcPr>
            <w:tcW w:w="8189" w:type="dxa"/>
          </w:tcPr>
          <w:p w14:paraId="784F64B4" w14:textId="7DB15C98" w:rsidR="008F0086" w:rsidRPr="00AA0942" w:rsidRDefault="008F0086" w:rsidP="00B76354"/>
        </w:tc>
      </w:tr>
      <w:tr w:rsidR="008F0086" w14:paraId="1AB11D1B" w14:textId="77777777" w:rsidTr="00B76354">
        <w:tc>
          <w:tcPr>
            <w:tcW w:w="1020" w:type="dxa"/>
          </w:tcPr>
          <w:p w14:paraId="1835A19E" w14:textId="161FFF42" w:rsidR="008F0086" w:rsidRDefault="008F0086" w:rsidP="00B76354"/>
        </w:tc>
        <w:tc>
          <w:tcPr>
            <w:tcW w:w="8189" w:type="dxa"/>
          </w:tcPr>
          <w:p w14:paraId="5C85F912" w14:textId="0AB9D4A9" w:rsidR="008F0086" w:rsidRPr="00AA0942" w:rsidRDefault="008F0086" w:rsidP="00B76354"/>
        </w:tc>
      </w:tr>
      <w:tr w:rsidR="008F0086" w14:paraId="17F4F585" w14:textId="77777777" w:rsidTr="00B76354">
        <w:tc>
          <w:tcPr>
            <w:tcW w:w="1020" w:type="dxa"/>
          </w:tcPr>
          <w:p w14:paraId="17B64810" w14:textId="0FC29BEA" w:rsidR="008F0086" w:rsidRDefault="008F0086" w:rsidP="00B76354"/>
        </w:tc>
        <w:tc>
          <w:tcPr>
            <w:tcW w:w="8189" w:type="dxa"/>
          </w:tcPr>
          <w:p w14:paraId="46F74A94" w14:textId="649052BA" w:rsidR="008F0086" w:rsidRPr="00AA0942" w:rsidRDefault="008F0086" w:rsidP="00B76354"/>
        </w:tc>
      </w:tr>
      <w:tr w:rsidR="008F0086" w14:paraId="7F9DB3DD" w14:textId="77777777" w:rsidTr="00B76354">
        <w:tc>
          <w:tcPr>
            <w:tcW w:w="1020" w:type="dxa"/>
          </w:tcPr>
          <w:p w14:paraId="2B7BBC6B" w14:textId="44DA8190" w:rsidR="008F0086" w:rsidRDefault="008F0086" w:rsidP="00B76354"/>
        </w:tc>
        <w:tc>
          <w:tcPr>
            <w:tcW w:w="8189" w:type="dxa"/>
          </w:tcPr>
          <w:p w14:paraId="44F82B30" w14:textId="37E41A87" w:rsidR="008F0086" w:rsidRPr="00AA0942" w:rsidRDefault="008F0086" w:rsidP="00B76354"/>
        </w:tc>
      </w:tr>
      <w:tr w:rsidR="008F0086" w14:paraId="53FBE0AE" w14:textId="77777777" w:rsidTr="00B76354">
        <w:tc>
          <w:tcPr>
            <w:tcW w:w="1020" w:type="dxa"/>
          </w:tcPr>
          <w:p w14:paraId="600A26E9" w14:textId="3213F015" w:rsidR="008F0086" w:rsidRDefault="008F0086" w:rsidP="00B76354"/>
        </w:tc>
        <w:tc>
          <w:tcPr>
            <w:tcW w:w="8189" w:type="dxa"/>
          </w:tcPr>
          <w:p w14:paraId="00839BC7" w14:textId="0DA946F5" w:rsidR="008F0086" w:rsidRPr="00AA0942" w:rsidRDefault="008F0086" w:rsidP="00B76354"/>
        </w:tc>
      </w:tr>
      <w:tr w:rsidR="008F0086" w14:paraId="60CEE7E6" w14:textId="77777777" w:rsidTr="00B76354">
        <w:tc>
          <w:tcPr>
            <w:tcW w:w="1020" w:type="dxa"/>
          </w:tcPr>
          <w:p w14:paraId="00E766AE" w14:textId="69A5A001" w:rsidR="008F0086" w:rsidRDefault="008F0086" w:rsidP="00B76354"/>
        </w:tc>
        <w:tc>
          <w:tcPr>
            <w:tcW w:w="8189" w:type="dxa"/>
          </w:tcPr>
          <w:p w14:paraId="485ADCA1" w14:textId="41EE2F9E" w:rsidR="008F0086" w:rsidRPr="00AA0942" w:rsidRDefault="008F0086" w:rsidP="00B76354"/>
        </w:tc>
      </w:tr>
      <w:tr w:rsidR="008F0086" w14:paraId="52BD38D8" w14:textId="77777777" w:rsidTr="00B76354">
        <w:tc>
          <w:tcPr>
            <w:tcW w:w="1020" w:type="dxa"/>
          </w:tcPr>
          <w:p w14:paraId="7CA35EEF" w14:textId="7B6A8959" w:rsidR="008F0086" w:rsidRDefault="008F0086" w:rsidP="00B76354"/>
        </w:tc>
        <w:tc>
          <w:tcPr>
            <w:tcW w:w="8189" w:type="dxa"/>
          </w:tcPr>
          <w:p w14:paraId="227DE4BF" w14:textId="11F83DE1" w:rsidR="008F0086" w:rsidRDefault="008F0086" w:rsidP="00B76354"/>
        </w:tc>
      </w:tr>
      <w:tr w:rsidR="008F0086" w14:paraId="35EDD695" w14:textId="77777777" w:rsidTr="00B76354">
        <w:tc>
          <w:tcPr>
            <w:tcW w:w="1020" w:type="dxa"/>
          </w:tcPr>
          <w:p w14:paraId="403A9EEB" w14:textId="1E168CFD" w:rsidR="008F0086" w:rsidRDefault="008F0086" w:rsidP="00B76354"/>
        </w:tc>
        <w:tc>
          <w:tcPr>
            <w:tcW w:w="8189" w:type="dxa"/>
          </w:tcPr>
          <w:p w14:paraId="23EF7F28" w14:textId="41240668" w:rsidR="008F0086" w:rsidRPr="00BD3799" w:rsidRDefault="008F0086" w:rsidP="00B76354">
            <w:pPr>
              <w:rPr>
                <w:i/>
                <w:iCs/>
              </w:rPr>
            </w:pPr>
          </w:p>
        </w:tc>
      </w:tr>
      <w:tr w:rsidR="008F0086" w14:paraId="202488E7" w14:textId="77777777" w:rsidTr="00B76354">
        <w:tc>
          <w:tcPr>
            <w:tcW w:w="1020" w:type="dxa"/>
          </w:tcPr>
          <w:p w14:paraId="004DDCB0" w14:textId="3B85DDFD" w:rsidR="008F0086" w:rsidRDefault="008F0086" w:rsidP="00B76354"/>
        </w:tc>
        <w:tc>
          <w:tcPr>
            <w:tcW w:w="8189" w:type="dxa"/>
          </w:tcPr>
          <w:p w14:paraId="4617F526" w14:textId="622B8B24" w:rsidR="008F0086" w:rsidRDefault="008F0086" w:rsidP="00B76354"/>
        </w:tc>
      </w:tr>
    </w:tbl>
    <w:p w14:paraId="64D754ED" w14:textId="77777777" w:rsidR="008F0086" w:rsidRDefault="008F0086" w:rsidP="008F0086"/>
    <w:p w14:paraId="55F7A97E" w14:textId="77777777" w:rsidR="00FB3BD5" w:rsidRDefault="00FB3BD5" w:rsidP="00FB3BD5"/>
    <w:p w14:paraId="192E2B8E" w14:textId="77777777" w:rsidR="00F330A4" w:rsidRDefault="00F330A4" w:rsidP="00FB3BD5">
      <w:pPr>
        <w:sectPr w:rsidR="00F330A4" w:rsidSect="00DA0DA5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2"/>
          <w:cols w:space="708"/>
          <w:docGrid w:linePitch="360"/>
        </w:sectPr>
      </w:pPr>
    </w:p>
    <w:p w14:paraId="1B49A5D4" w14:textId="10C6B7AE" w:rsidR="00FB3BD5" w:rsidRDefault="00FB3BD5" w:rsidP="00F330A4">
      <w:pPr>
        <w:pStyle w:val="Kop3zondernummer"/>
      </w:pPr>
      <w:bookmarkStart w:id="6" w:name="_Toc97905847"/>
      <w:r>
        <w:lastRenderedPageBreak/>
        <w:t>Inleiding</w:t>
      </w:r>
      <w:bookmarkEnd w:id="6"/>
    </w:p>
    <w:p w14:paraId="736B752D" w14:textId="77777777" w:rsidR="00A41ED9" w:rsidRDefault="00A41ED9">
      <w:r>
        <w:br w:type="page"/>
      </w:r>
    </w:p>
    <w:p w14:paraId="7C7B4444" w14:textId="1E6BFC0A" w:rsidR="003D2AD0" w:rsidRDefault="003D2AD0" w:rsidP="00F330A4">
      <w:pPr>
        <w:pStyle w:val="Kop1Romeins"/>
      </w:pPr>
      <w:bookmarkStart w:id="7" w:name="_Toc97905848"/>
      <w:r>
        <w:lastRenderedPageBreak/>
        <w:t>Stageverslag</w:t>
      </w:r>
      <w:bookmarkEnd w:id="7"/>
    </w:p>
    <w:p w14:paraId="1FF6EDE6" w14:textId="066AACB5" w:rsidR="00FB3BD5" w:rsidRDefault="00A41ED9" w:rsidP="00F330A4">
      <w:pPr>
        <w:pStyle w:val="Kop1"/>
      </w:pPr>
      <w:bookmarkStart w:id="8" w:name="_Toc97905849"/>
      <w:r>
        <w:t>Bedrijfsvoorstelling</w:t>
      </w:r>
      <w:bookmarkEnd w:id="8"/>
    </w:p>
    <w:p w14:paraId="5F115A82" w14:textId="77777777" w:rsidR="00A41ED9" w:rsidRDefault="00A41ED9">
      <w:r>
        <w:br w:type="page"/>
      </w:r>
    </w:p>
    <w:p w14:paraId="37CA11C8" w14:textId="2ABAA930" w:rsidR="00A41ED9" w:rsidRDefault="00A41ED9" w:rsidP="00F330A4">
      <w:pPr>
        <w:pStyle w:val="Kop1"/>
      </w:pPr>
      <w:bookmarkStart w:id="9" w:name="_Toc97905850"/>
      <w:r>
        <w:lastRenderedPageBreak/>
        <w:t>Hoofdstuk</w:t>
      </w:r>
      <w:bookmarkEnd w:id="9"/>
      <w:r>
        <w:t xml:space="preserve"> </w:t>
      </w:r>
    </w:p>
    <w:p w14:paraId="6923A74E" w14:textId="16E3B2F2" w:rsidR="002A57C9" w:rsidRPr="002A57C9" w:rsidRDefault="003D2AD0" w:rsidP="002A57C9">
      <w:pPr>
        <w:pStyle w:val="Kop2"/>
      </w:pPr>
      <w:bookmarkStart w:id="10" w:name="_Toc97905851"/>
      <w:r>
        <w:t>Hoofdstuk</w:t>
      </w:r>
      <w:bookmarkEnd w:id="10"/>
      <w:r>
        <w:t xml:space="preserve"> </w:t>
      </w:r>
    </w:p>
    <w:p w14:paraId="14D61691" w14:textId="2CDA0743" w:rsidR="002A57C9" w:rsidRPr="002A57C9" w:rsidRDefault="003D2AD0" w:rsidP="002A57C9">
      <w:pPr>
        <w:pStyle w:val="Kop3"/>
      </w:pPr>
      <w:bookmarkStart w:id="11" w:name="_Toc97905852"/>
      <w:r>
        <w:t>Hoofdstuk</w:t>
      </w:r>
      <w:bookmarkEnd w:id="11"/>
      <w:r>
        <w:t xml:space="preserve"> </w:t>
      </w:r>
    </w:p>
    <w:p w14:paraId="394873EE" w14:textId="77777777" w:rsidR="00A41ED9" w:rsidRDefault="00A41ED9">
      <w:r>
        <w:br w:type="page"/>
      </w:r>
    </w:p>
    <w:p w14:paraId="2B94386B" w14:textId="0CD9B5D7" w:rsidR="00F330A4" w:rsidRDefault="003D2AD0" w:rsidP="00F330A4">
      <w:pPr>
        <w:pStyle w:val="Kop1Romeins"/>
      </w:pPr>
      <w:bookmarkStart w:id="12" w:name="_Toc97905853"/>
      <w:proofErr w:type="spellStart"/>
      <w:r>
        <w:lastRenderedPageBreak/>
        <w:t>Onderzoekstopic</w:t>
      </w:r>
      <w:bookmarkEnd w:id="12"/>
      <w:proofErr w:type="spellEnd"/>
    </w:p>
    <w:p w14:paraId="34EF6857" w14:textId="5A0518DF" w:rsidR="002A57C9" w:rsidRDefault="003A51F7" w:rsidP="002A57C9">
      <w:pPr>
        <w:pStyle w:val="Kop1"/>
        <w:numPr>
          <w:ilvl w:val="0"/>
          <w:numId w:val="14"/>
        </w:numPr>
      </w:pPr>
      <w:bookmarkStart w:id="13" w:name="_Toc97905854"/>
      <w:r>
        <w:t>Vraagstelling onderzoek</w:t>
      </w:r>
      <w:bookmarkEnd w:id="13"/>
    </w:p>
    <w:p w14:paraId="10980B3D" w14:textId="24410722" w:rsidR="008B6855" w:rsidRDefault="008B6855" w:rsidP="008B6855">
      <w:r>
        <w:t xml:space="preserve">Wanneer er in een groot project gebruik gemaakt </w:t>
      </w:r>
      <w:r w:rsidR="0036109A">
        <w:t>w</w:t>
      </w:r>
      <w:r>
        <w:t>ord</w:t>
      </w:r>
      <w:r w:rsidR="0036109A">
        <w:t>t</w:t>
      </w:r>
      <w:r>
        <w:t xml:space="preserve"> van verschillende </w:t>
      </w:r>
      <w:r w:rsidRPr="008B6855">
        <w:rPr>
          <w:i/>
          <w:iCs/>
        </w:rPr>
        <w:t>Application Programming Interface</w:t>
      </w:r>
      <w:r>
        <w:rPr>
          <w:i/>
          <w:iCs/>
        </w:rPr>
        <w:t xml:space="preserve">s </w:t>
      </w:r>
      <w:r>
        <w:t>(API</w:t>
      </w:r>
      <w:r w:rsidR="0036109A">
        <w:t>’</w:t>
      </w:r>
      <w:r>
        <w:t>s)</w:t>
      </w:r>
      <w:r w:rsidR="0036109A">
        <w:t xml:space="preserve"> is het niet altijd voor de hand liggend hoe deze met elkaar gaan communiceren. Als oplossing hiervoor kan er gebruik gemaakt worden van een API management</w:t>
      </w:r>
      <w:r w:rsidR="00873BD1">
        <w:t xml:space="preserve"> (APIM)</w:t>
      </w:r>
      <w:r w:rsidR="0036109A">
        <w:t xml:space="preserve"> systeem</w:t>
      </w:r>
      <w:r w:rsidR="005F72FC">
        <w:t xml:space="preserve"> zodat er een duidelijke structuur gevolgd kan worden.</w:t>
      </w:r>
    </w:p>
    <w:p w14:paraId="7C33F1F8" w14:textId="20DB64FF" w:rsidR="0036109A" w:rsidRDefault="0036109A" w:rsidP="008B6855">
      <w:pPr>
        <w:rPr>
          <w:color w:val="FF0000"/>
        </w:rPr>
      </w:pPr>
      <w:r>
        <w:t xml:space="preserve">Voor dit project is er gekozen om te werken met Azure </w:t>
      </w:r>
      <w:r w:rsidR="005F72FC">
        <w:t xml:space="preserve">API </w:t>
      </w:r>
      <w:r>
        <w:t xml:space="preserve">Management. Dit is het API management systeem van Microsoft. </w:t>
      </w:r>
      <w:r w:rsidR="00873BD1">
        <w:t>Er</w:t>
      </w:r>
      <w:r w:rsidR="005F72FC">
        <w:t xml:space="preserve"> is</w:t>
      </w:r>
      <w:r w:rsidR="00873BD1">
        <w:t xml:space="preserve"> hiervoor</w:t>
      </w:r>
      <w:r w:rsidR="005F72FC">
        <w:t xml:space="preserve"> gekozen omdat</w:t>
      </w:r>
      <w:r w:rsidR="006302A9">
        <w:t xml:space="preserve"> er binnen het team al veel met andere Azure functies gewerkt wordt</w:t>
      </w:r>
      <w:r w:rsidR="00873BD1">
        <w:t>,</w:t>
      </w:r>
      <w:r w:rsidR="006302A9">
        <w:t xml:space="preserve"> dit is </w:t>
      </w:r>
      <w:r w:rsidR="00873BD1">
        <w:t>dus ge</w:t>
      </w:r>
      <w:r w:rsidR="006302A9">
        <w:t>makkelijk in het geheel te verwerken.</w:t>
      </w:r>
    </w:p>
    <w:p w14:paraId="4C253D77" w14:textId="738B8709" w:rsidR="006302A9" w:rsidRDefault="009F49F8" w:rsidP="008B6855">
      <w:r>
        <w:t xml:space="preserve">Is </w:t>
      </w:r>
      <w:r w:rsidR="006139B5">
        <w:t>Azure API Management</w:t>
      </w:r>
      <w:r>
        <w:t xml:space="preserve"> de beste keuze voor </w:t>
      </w:r>
      <w:r w:rsidR="006139B5">
        <w:t>het</w:t>
      </w:r>
      <w:r>
        <w:t xml:space="preserve"> project? </w:t>
      </w:r>
      <w:r w:rsidR="006139B5">
        <w:t>Dat</w:t>
      </w:r>
      <w:r>
        <w:t xml:space="preserve"> zal dit onderzoek moeten uitwijzen. Als tegenhanger van Azure Management API </w:t>
      </w:r>
      <w:r w:rsidR="00C97006">
        <w:t xml:space="preserve">is er </w:t>
      </w:r>
      <w:r>
        <w:t>gekozen om Apigee van Google te vergelijken. Zijn deze gelijkaardig? Wat zijn de voor- en nadelen</w:t>
      </w:r>
      <w:r w:rsidR="00C97006">
        <w:t xml:space="preserve"> van elk?</w:t>
      </w:r>
      <w:r>
        <w:t xml:space="preserve"> Hoe zit het met het </w:t>
      </w:r>
      <w:proofErr w:type="spellStart"/>
      <w:r>
        <w:t>kos</w:t>
      </w:r>
      <w:ins w:id="14" w:author="Marijke Willems" w:date="2022-03-13T20:42:00Z">
        <w:r w:rsidR="00896D8F">
          <w:t>en</w:t>
        </w:r>
      </w:ins>
      <w:r>
        <w:t>tplaatje</w:t>
      </w:r>
      <w:proofErr w:type="spellEnd"/>
      <w:r>
        <w:t>?</w:t>
      </w:r>
      <w:r w:rsidR="006302A9">
        <w:t xml:space="preserve"> Hoe is het met de beveiliging van data?</w:t>
      </w:r>
    </w:p>
    <w:p w14:paraId="1FBF6C22" w14:textId="0C524B73" w:rsidR="00520827" w:rsidRDefault="00520827" w:rsidP="008B6855">
      <w:pPr>
        <w:rPr>
          <w:color w:val="FF0000"/>
        </w:rPr>
      </w:pPr>
      <w:r>
        <w:t>Dit zijn al enkele vragen die gesteld kunnen worden en waarvan de antwoorden onderzocht zullen worden.</w:t>
      </w:r>
      <w:r w:rsidR="006139B5">
        <w:t xml:space="preserve"> </w:t>
      </w:r>
    </w:p>
    <w:p w14:paraId="09CB8209" w14:textId="1BBE4F80" w:rsidR="00520827" w:rsidRDefault="00520827" w:rsidP="00520827">
      <w:pPr>
        <w:pStyle w:val="Kop1"/>
      </w:pPr>
      <w:bookmarkStart w:id="15" w:name="_Toc97905855"/>
      <w:r>
        <w:t>Onderzoeksmethode</w:t>
      </w:r>
      <w:bookmarkEnd w:id="15"/>
    </w:p>
    <w:p w14:paraId="38C4499C" w14:textId="19951C8D" w:rsidR="00520827" w:rsidRDefault="00217B11" w:rsidP="00217B11">
      <w:pPr>
        <w:pStyle w:val="Kop1"/>
      </w:pPr>
      <w:bookmarkStart w:id="16" w:name="_Toc97905856"/>
      <w:r>
        <w:t>Technologieën</w:t>
      </w:r>
      <w:bookmarkEnd w:id="16"/>
    </w:p>
    <w:p w14:paraId="2BB338A6" w14:textId="2C3B1319" w:rsidR="00217B11" w:rsidRDefault="00217B11" w:rsidP="00217B11">
      <w:pPr>
        <w:pStyle w:val="Kop1"/>
      </w:pPr>
      <w:bookmarkStart w:id="17" w:name="_Toc97905857"/>
      <w:r>
        <w:t>Literatuurstudie</w:t>
      </w:r>
      <w:bookmarkEnd w:id="17"/>
    </w:p>
    <w:p w14:paraId="461711CF" w14:textId="4B8CED46" w:rsidR="00217B11" w:rsidRDefault="00217B11" w:rsidP="00217B11">
      <w:pPr>
        <w:pStyle w:val="Kop1"/>
      </w:pPr>
      <w:bookmarkStart w:id="18" w:name="_Toc97905858"/>
      <w:proofErr w:type="spellStart"/>
      <w:r>
        <w:t>Proof</w:t>
      </w:r>
      <w:proofErr w:type="spellEnd"/>
      <w:r>
        <w:t xml:space="preserve"> of Concept</w:t>
      </w:r>
      <w:bookmarkEnd w:id="18"/>
    </w:p>
    <w:p w14:paraId="60385860" w14:textId="14EB021C" w:rsidR="009F49F8" w:rsidRPr="009F49F8" w:rsidRDefault="00217B11" w:rsidP="008B6855">
      <w:pPr>
        <w:pStyle w:val="Kop1"/>
      </w:pPr>
      <w:bookmarkStart w:id="19" w:name="_Toc97905859"/>
      <w:r>
        <w:t>Conclusie</w:t>
      </w:r>
      <w:bookmarkEnd w:id="19"/>
      <w:r>
        <w:t xml:space="preserve"> </w:t>
      </w:r>
      <w:r w:rsidR="009F49F8">
        <w:t xml:space="preserve"> </w:t>
      </w:r>
    </w:p>
    <w:p w14:paraId="7E74762B" w14:textId="77777777" w:rsidR="00BF1792" w:rsidRDefault="00BF1792" w:rsidP="002A57C9"/>
    <w:p w14:paraId="4F09BC79" w14:textId="77777777" w:rsidR="00797C1E" w:rsidRPr="00797C1E" w:rsidRDefault="00C0675B" w:rsidP="002A57C9"/>
    <w:p w14:paraId="43903CB5" w14:textId="77777777" w:rsidR="00F330A4" w:rsidRPr="00F330A4" w:rsidRDefault="00F330A4" w:rsidP="00F330A4"/>
    <w:p w14:paraId="0F75C1ED" w14:textId="77777777" w:rsidR="003D2AD0" w:rsidRDefault="003D2AD0" w:rsidP="00F330A4">
      <w:r>
        <w:br w:type="page"/>
      </w:r>
    </w:p>
    <w:p w14:paraId="339D503B" w14:textId="2D938F27" w:rsidR="00A41ED9" w:rsidRDefault="00A41ED9" w:rsidP="00F330A4">
      <w:pPr>
        <w:pStyle w:val="Kop3zondernummer"/>
      </w:pPr>
      <w:bookmarkStart w:id="20" w:name="_Toc97905860"/>
      <w:r>
        <w:lastRenderedPageBreak/>
        <w:t>Conclusie</w:t>
      </w:r>
      <w:bookmarkEnd w:id="20"/>
    </w:p>
    <w:p w14:paraId="351BA493" w14:textId="77777777" w:rsidR="00A41ED9" w:rsidRDefault="00A41ED9" w:rsidP="00E11B97">
      <w:r>
        <w:br w:type="page"/>
      </w:r>
    </w:p>
    <w:p w14:paraId="00857DA3" w14:textId="36F89D95" w:rsidR="00A41ED9" w:rsidRDefault="00A41ED9" w:rsidP="00F330A4">
      <w:pPr>
        <w:pStyle w:val="Kop3zondernummer"/>
      </w:pPr>
      <w:bookmarkStart w:id="21" w:name="_Toc97905861"/>
      <w:r>
        <w:lastRenderedPageBreak/>
        <w:t>B</w:t>
      </w:r>
      <w:r w:rsidR="0094046A">
        <w:t>ronnenlijst</w:t>
      </w:r>
      <w:bookmarkEnd w:id="21"/>
    </w:p>
    <w:p w14:paraId="1C318EB7" w14:textId="77777777" w:rsidR="00A41ED9" w:rsidRDefault="00A41ED9">
      <w:r>
        <w:br w:type="page"/>
      </w:r>
    </w:p>
    <w:p w14:paraId="343CB44F" w14:textId="77777777" w:rsidR="00A41ED9" w:rsidRDefault="00A41ED9" w:rsidP="00F330A4">
      <w:pPr>
        <w:pStyle w:val="Kop3zondernummer"/>
      </w:pPr>
      <w:bookmarkStart w:id="22" w:name="_Toc97905862"/>
      <w:r>
        <w:lastRenderedPageBreak/>
        <w:t>Bijlagen</w:t>
      </w:r>
      <w:bookmarkEnd w:id="22"/>
    </w:p>
    <w:p w14:paraId="17DE1806" w14:textId="77777777" w:rsidR="00A41ED9" w:rsidRDefault="00C0675B" w:rsidP="00D43266">
      <w:pPr>
        <w:pStyle w:val="Kop2Romeins"/>
      </w:pPr>
      <w:sdt>
        <w:sdtPr>
          <w:id w:val="-932590902"/>
          <w:placeholder>
            <w:docPart w:val="DefaultPlaceholder_1081868574"/>
          </w:placeholder>
        </w:sdtPr>
        <w:sdtEndPr/>
        <w:sdtContent>
          <w:r w:rsidR="00A41ED9">
            <w:t>Omschrijving Bijlage A</w:t>
          </w:r>
        </w:sdtContent>
      </w:sdt>
    </w:p>
    <w:p w14:paraId="3E4C6DCB" w14:textId="77777777" w:rsidR="00A41ED9" w:rsidRDefault="00C0675B" w:rsidP="00D43266">
      <w:pPr>
        <w:pStyle w:val="Kop2Romeins"/>
      </w:pPr>
      <w:sdt>
        <w:sdtPr>
          <w:id w:val="-2519722"/>
          <w:placeholder>
            <w:docPart w:val="DefaultPlaceholder_1081868574"/>
          </w:placeholder>
        </w:sdtPr>
        <w:sdtEndPr/>
        <w:sdtContent>
          <w:r w:rsidR="00A41ED9">
            <w:t>Omschrijving Bijlage B</w:t>
          </w:r>
        </w:sdtContent>
      </w:sdt>
    </w:p>
    <w:p w14:paraId="151CCB25" w14:textId="77777777" w:rsidR="00A41ED9" w:rsidRDefault="00C0675B" w:rsidP="00D43266">
      <w:pPr>
        <w:pStyle w:val="Kop2Romeins"/>
      </w:pPr>
      <w:sdt>
        <w:sdtPr>
          <w:id w:val="-2101171053"/>
          <w:placeholder>
            <w:docPart w:val="DefaultPlaceholder_1081868574"/>
          </w:placeholder>
        </w:sdtPr>
        <w:sdtEndPr/>
        <w:sdtContent>
          <w:r w:rsidR="00A41ED9">
            <w:t>Omschrijving Bijlage C</w:t>
          </w:r>
        </w:sdtContent>
      </w:sdt>
    </w:p>
    <w:p w14:paraId="0CAA03B1" w14:textId="77777777" w:rsidR="00A41ED9" w:rsidRDefault="00A41ED9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>
        <w:br w:type="page"/>
      </w:r>
    </w:p>
    <w:sdt>
      <w:sdtPr>
        <w:id w:val="965782012"/>
        <w:placeholder>
          <w:docPart w:val="DefaultPlaceholder_1081868574"/>
        </w:placeholder>
      </w:sdtPr>
      <w:sdtEndPr/>
      <w:sdtContent>
        <w:p w14:paraId="715C4815" w14:textId="77777777" w:rsidR="00A41ED9" w:rsidRDefault="00A41ED9" w:rsidP="00D43266">
          <w:pPr>
            <w:pStyle w:val="Kop2Romeins"/>
            <w:numPr>
              <w:ilvl w:val="0"/>
              <w:numId w:val="12"/>
            </w:numPr>
          </w:pPr>
          <w:r>
            <w:t>Omschrijving Bijlage A</w:t>
          </w:r>
        </w:p>
      </w:sdtContent>
    </w:sdt>
    <w:p w14:paraId="7C4642F7" w14:textId="77777777" w:rsidR="00FA71E9" w:rsidRDefault="00FA71E9">
      <w:r>
        <w:br w:type="page"/>
      </w:r>
    </w:p>
    <w:sdt>
      <w:sdtPr>
        <w:id w:val="2134744664"/>
        <w:placeholder>
          <w:docPart w:val="DefaultPlaceholder_1081868574"/>
        </w:placeholder>
      </w:sdtPr>
      <w:sdtEndPr/>
      <w:sdtContent>
        <w:p w14:paraId="2E83E8F4" w14:textId="77777777" w:rsidR="00A41ED9" w:rsidRDefault="00FA71E9" w:rsidP="00D43266">
          <w:pPr>
            <w:pStyle w:val="Kop2Romeins"/>
          </w:pPr>
          <w:r>
            <w:t>Omschrijving Bijlage B</w:t>
          </w:r>
        </w:p>
      </w:sdtContent>
    </w:sdt>
    <w:p w14:paraId="158CAFC9" w14:textId="77777777" w:rsidR="00FA71E9" w:rsidRDefault="00FA71E9">
      <w:r>
        <w:br w:type="page"/>
      </w:r>
    </w:p>
    <w:sdt>
      <w:sdtPr>
        <w:id w:val="-244341185"/>
        <w:placeholder>
          <w:docPart w:val="DefaultPlaceholder_1081868574"/>
        </w:placeholder>
      </w:sdtPr>
      <w:sdtEndPr/>
      <w:sdtContent>
        <w:p w14:paraId="51406F03" w14:textId="77777777" w:rsidR="00FA71E9" w:rsidRDefault="00FA71E9" w:rsidP="00D43266">
          <w:pPr>
            <w:pStyle w:val="Kop2Romeins"/>
          </w:pPr>
          <w:r>
            <w:t>Omschrijving Bijlage C</w:t>
          </w:r>
        </w:p>
      </w:sdtContent>
    </w:sdt>
    <w:p w14:paraId="2FEF9A63" w14:textId="77777777" w:rsidR="00FA71E9" w:rsidRDefault="00FA71E9" w:rsidP="00FA71E9"/>
    <w:p w14:paraId="160288B5" w14:textId="77777777" w:rsidR="00F330A4" w:rsidRDefault="00F330A4" w:rsidP="00FA71E9">
      <w:pPr>
        <w:sectPr w:rsidR="00F330A4" w:rsidSect="005D0F84">
          <w:footerReference w:type="default" r:id="rId1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7A4338D4" w14:textId="77777777" w:rsidR="00FA71E9" w:rsidRPr="00A41ED9" w:rsidRDefault="00FA71E9" w:rsidP="00FA71E9"/>
    <w:sectPr w:rsidR="00FA71E9" w:rsidRPr="00A41ED9" w:rsidSect="005D0F84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7F3A5" w14:textId="77777777" w:rsidR="00C0675B" w:rsidRDefault="00C0675B" w:rsidP="00EC1643">
      <w:pPr>
        <w:spacing w:after="0" w:line="240" w:lineRule="auto"/>
      </w:pPr>
      <w:r>
        <w:separator/>
      </w:r>
    </w:p>
  </w:endnote>
  <w:endnote w:type="continuationSeparator" w:id="0">
    <w:p w14:paraId="3B6B94A4" w14:textId="77777777" w:rsidR="00C0675B" w:rsidRDefault="00C0675B" w:rsidP="00EC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4850F" w14:textId="7DC1B47F" w:rsidR="00B35165" w:rsidRDefault="0094046A">
    <w:pPr>
      <w:pStyle w:val="Voettekst"/>
    </w:pPr>
    <w:r>
      <w:rPr>
        <w:noProof/>
      </w:rPr>
      <w:drawing>
        <wp:anchor distT="0" distB="0" distL="114300" distR="114300" simplePos="0" relativeHeight="251678720" behindDoc="0" locked="0" layoutInCell="1" allowOverlap="1" wp14:anchorId="163B10B6" wp14:editId="1837048E">
          <wp:simplePos x="0" y="0"/>
          <wp:positionH relativeFrom="column">
            <wp:posOffset>-880745</wp:posOffset>
          </wp:positionH>
          <wp:positionV relativeFrom="paragraph">
            <wp:posOffset>-1508760</wp:posOffset>
          </wp:positionV>
          <wp:extent cx="2066925" cy="2105025"/>
          <wp:effectExtent l="0" t="0" r="9525" b="9525"/>
          <wp:wrapThrough wrapText="bothSides">
            <wp:wrapPolygon edited="0">
              <wp:start x="0" y="0"/>
              <wp:lineTo x="0" y="21502"/>
              <wp:lineTo x="21500" y="21502"/>
              <wp:lineTo x="21500" y="0"/>
              <wp:lineTo x="0" y="0"/>
            </wp:wrapPolygon>
          </wp:wrapThrough>
          <wp:docPr id="13" name="Afbeelding 13" descr="Afbeelding met persoon, poseren, groep, fot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xl_beeld_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647"/>
                  <a:stretch/>
                </pic:blipFill>
                <pic:spPr bwMode="auto">
                  <a:xfrm>
                    <a:off x="0" y="0"/>
                    <a:ext cx="2066925" cy="2105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3B4A" w:rsidRPr="007E7847">
      <w:rPr>
        <w:b/>
        <w:noProof/>
        <w:color w:val="58A018"/>
        <w:sz w:val="36"/>
        <w:szCs w:val="36"/>
        <w:lang w:eastAsia="nl-BE"/>
      </w:rPr>
      <mc:AlternateContent>
        <mc:Choice Requires="wps">
          <w:drawing>
            <wp:anchor distT="45720" distB="45720" distL="114300" distR="114300" simplePos="0" relativeHeight="251675648" behindDoc="1" locked="0" layoutInCell="1" allowOverlap="1" wp14:anchorId="71DD7195" wp14:editId="575B47DB">
              <wp:simplePos x="0" y="0"/>
              <wp:positionH relativeFrom="page">
                <wp:posOffset>2818765</wp:posOffset>
              </wp:positionH>
              <wp:positionV relativeFrom="paragraph">
                <wp:posOffset>-97790</wp:posOffset>
              </wp:positionV>
              <wp:extent cx="4600575" cy="1404620"/>
              <wp:effectExtent l="0" t="0" r="9525" b="0"/>
              <wp:wrapNone/>
              <wp:docPr id="194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05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63E9D" w14:textId="27F91BD9" w:rsidR="00B35165" w:rsidRDefault="00B35165" w:rsidP="00B35165">
                          <w:pPr>
                            <w:jc w:val="right"/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 xml:space="preserve">Bachelorpaper </w:t>
                          </w:r>
                          <w:r w:rsidRPr="003E521F">
                            <w:rPr>
                              <w:b/>
                              <w:sz w:val="36"/>
                              <w:szCs w:val="36"/>
                            </w:rPr>
                            <w:t xml:space="preserve">Academiejaar </w:t>
                          </w: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id w:val="64239326"/>
                              <w:placeholder>
                                <w:docPart w:val="D7A8CFF1F6A04337950FB4C51F9F9200"/>
                              </w:placeholder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20</w:t>
                              </w:r>
                              <w:r w:rsidR="00E3772C">
                                <w:rPr>
                                  <w:b/>
                                  <w:sz w:val="36"/>
                                  <w:szCs w:val="36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-20</w:t>
                              </w:r>
                              <w:r w:rsidR="00E3772C">
                                <w:rPr>
                                  <w:b/>
                                  <w:sz w:val="36"/>
                                  <w:szCs w:val="36"/>
                                </w:rPr>
                                <w:t>22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1DD7195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221.95pt;margin-top:-7.7pt;width:362.2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" stroked="f">
              <v:textbox style="mso-fit-shape-to-text:t">
                <w:txbxContent>
                  <w:p w14:paraId="0EB63E9D" w14:textId="27F91BD9" w:rsidR="00B35165" w:rsidRDefault="00B35165" w:rsidP="00B35165">
                    <w:pPr>
                      <w:jc w:val="right"/>
                    </w:pPr>
                    <w:r>
                      <w:rPr>
                        <w:b/>
                        <w:sz w:val="36"/>
                        <w:szCs w:val="36"/>
                      </w:rPr>
                      <w:t xml:space="preserve">Bachelorpaper </w:t>
                    </w:r>
                    <w:r w:rsidRPr="003E521F">
                      <w:rPr>
                        <w:b/>
                        <w:sz w:val="36"/>
                        <w:szCs w:val="36"/>
                      </w:rPr>
                      <w:t xml:space="preserve">Academiejaar </w:t>
                    </w:r>
                    <w:sdt>
                      <w:sdtPr>
                        <w:rPr>
                          <w:b/>
                          <w:sz w:val="36"/>
                          <w:szCs w:val="36"/>
                        </w:rPr>
                        <w:id w:val="64239326"/>
                        <w:placeholder>
                          <w:docPart w:val="D7A8CFF1F6A04337950FB4C51F9F9200"/>
                        </w:placeholder>
                      </w:sdtPr>
                      <w:sdtEndPr/>
                      <w:sdtContent>
                        <w:r>
                          <w:rPr>
                            <w:b/>
                            <w:sz w:val="36"/>
                            <w:szCs w:val="36"/>
                          </w:rPr>
                          <w:t>20</w:t>
                        </w:r>
                        <w:r w:rsidR="00E3772C">
                          <w:rPr>
                            <w:b/>
                            <w:sz w:val="36"/>
                            <w:szCs w:val="36"/>
                          </w:rPr>
                          <w:t>21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-20</w:t>
                        </w:r>
                        <w:r w:rsidR="00E3772C">
                          <w:rPr>
                            <w:b/>
                            <w:sz w:val="36"/>
                            <w:szCs w:val="36"/>
                          </w:rPr>
                          <w:t>22</w:t>
                        </w:r>
                      </w:sdtContent>
                    </w:sdt>
                  </w:p>
                </w:txbxContent>
              </v:textbox>
              <w10:wrap anchorx="page"/>
            </v:shape>
          </w:pict>
        </mc:Fallback>
      </mc:AlternateContent>
    </w:r>
    <w:r w:rsidR="00B35165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3E07798" wp14:editId="2FE2048C">
              <wp:simplePos x="0" y="0"/>
              <wp:positionH relativeFrom="column">
                <wp:posOffset>915035</wp:posOffset>
              </wp:positionH>
              <wp:positionV relativeFrom="paragraph">
                <wp:posOffset>-260078</wp:posOffset>
              </wp:positionV>
              <wp:extent cx="5772150" cy="19050"/>
              <wp:effectExtent l="19050" t="38100" r="38100" b="38100"/>
              <wp:wrapNone/>
              <wp:docPr id="195" name="Rechte verbindingslijn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A25B7E" id="Rechte verbindingslijn 19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05pt,-20.5pt" to="526.55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" strokecolor="#58a018" strokeweight="6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ADFA" w14:textId="77777777" w:rsidR="00C36BA5" w:rsidRDefault="00C36BA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4FDE" w14:textId="417CE776" w:rsidR="00C36BA5" w:rsidRDefault="0094046A">
    <w:pPr>
      <w:pStyle w:val="Voettekst"/>
    </w:pPr>
    <w:r>
      <w:rPr>
        <w:noProof/>
      </w:rPr>
      <w:drawing>
        <wp:anchor distT="0" distB="0" distL="114300" distR="114300" simplePos="0" relativeHeight="251680768" behindDoc="0" locked="0" layoutInCell="1" allowOverlap="1" wp14:anchorId="3CA3179A" wp14:editId="19F0D1AD">
          <wp:simplePos x="0" y="0"/>
          <wp:positionH relativeFrom="column">
            <wp:posOffset>-871220</wp:posOffset>
          </wp:positionH>
          <wp:positionV relativeFrom="paragraph">
            <wp:posOffset>-1508760</wp:posOffset>
          </wp:positionV>
          <wp:extent cx="2066925" cy="2105025"/>
          <wp:effectExtent l="0" t="0" r="9525" b="9525"/>
          <wp:wrapThrough wrapText="bothSides">
            <wp:wrapPolygon edited="0">
              <wp:start x="0" y="0"/>
              <wp:lineTo x="0" y="21502"/>
              <wp:lineTo x="21500" y="21502"/>
              <wp:lineTo x="21500" y="0"/>
              <wp:lineTo x="0" y="0"/>
            </wp:wrapPolygon>
          </wp:wrapThrough>
          <wp:docPr id="5" name="Afbeelding 5" descr="Afbeelding met persoon, poseren, groep, fot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xl_beeld_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647"/>
                  <a:stretch/>
                </pic:blipFill>
                <pic:spPr bwMode="auto">
                  <a:xfrm>
                    <a:off x="0" y="0"/>
                    <a:ext cx="2066925" cy="2105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3B4A" w:rsidRPr="007E7847">
      <w:rPr>
        <w:b/>
        <w:noProof/>
        <w:color w:val="58A018"/>
        <w:sz w:val="36"/>
        <w:szCs w:val="36"/>
        <w:lang w:eastAsia="nl-B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493B7AD4" wp14:editId="09E3EC4A">
              <wp:simplePos x="0" y="0"/>
              <wp:positionH relativeFrom="page">
                <wp:posOffset>2781300</wp:posOffset>
              </wp:positionH>
              <wp:positionV relativeFrom="paragraph">
                <wp:posOffset>-127635</wp:posOffset>
              </wp:positionV>
              <wp:extent cx="4600575" cy="1404620"/>
              <wp:effectExtent l="0" t="0" r="9525" b="0"/>
              <wp:wrapNone/>
              <wp:docPr id="20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05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BC7385" w14:textId="498EC79D" w:rsidR="00C36BA5" w:rsidRDefault="00C36BA5" w:rsidP="00EC1643">
                          <w:pPr>
                            <w:jc w:val="right"/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 xml:space="preserve">Bachelorpaper </w:t>
                          </w:r>
                          <w:r w:rsidRPr="003E521F">
                            <w:rPr>
                              <w:b/>
                              <w:sz w:val="36"/>
                              <w:szCs w:val="36"/>
                            </w:rPr>
                            <w:t xml:space="preserve">Academiejaar </w:t>
                          </w: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id w:val="-47830586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20</w:t>
                              </w:r>
                              <w:r w:rsidR="00E3772C">
                                <w:rPr>
                                  <w:b/>
                                  <w:sz w:val="36"/>
                                  <w:szCs w:val="36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-20</w:t>
                              </w:r>
                              <w:r w:rsidR="00E3772C">
                                <w:rPr>
                                  <w:b/>
                                  <w:sz w:val="36"/>
                                  <w:szCs w:val="36"/>
                                </w:rPr>
                                <w:t>22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93B7AD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9pt;margin-top:-10.05pt;width:362.2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" stroked="f">
              <v:textbox style="mso-fit-shape-to-text:t">
                <w:txbxContent>
                  <w:p w14:paraId="32BC7385" w14:textId="498EC79D" w:rsidR="00C36BA5" w:rsidRDefault="00C36BA5" w:rsidP="00EC1643">
                    <w:pPr>
                      <w:jc w:val="right"/>
                    </w:pPr>
                    <w:r>
                      <w:rPr>
                        <w:b/>
                        <w:sz w:val="36"/>
                        <w:szCs w:val="36"/>
                      </w:rPr>
                      <w:t xml:space="preserve">Bachelorpaper </w:t>
                    </w:r>
                    <w:r w:rsidRPr="003E521F">
                      <w:rPr>
                        <w:b/>
                        <w:sz w:val="36"/>
                        <w:szCs w:val="36"/>
                      </w:rPr>
                      <w:t xml:space="preserve">Academiejaar </w:t>
                    </w:r>
                    <w:sdt>
                      <w:sdtPr>
                        <w:rPr>
                          <w:b/>
                          <w:sz w:val="36"/>
                          <w:szCs w:val="36"/>
                        </w:rPr>
                        <w:id w:val="-478305861"/>
                      </w:sdtPr>
                      <w:sdtEndPr/>
                      <w:sdtContent>
                        <w:r>
                          <w:rPr>
                            <w:b/>
                            <w:sz w:val="36"/>
                            <w:szCs w:val="36"/>
                          </w:rPr>
                          <w:t>20</w:t>
                        </w:r>
                        <w:r w:rsidR="00E3772C">
                          <w:rPr>
                            <w:b/>
                            <w:sz w:val="36"/>
                            <w:szCs w:val="36"/>
                          </w:rPr>
                          <w:t>21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-20</w:t>
                        </w:r>
                        <w:r w:rsidR="00E3772C">
                          <w:rPr>
                            <w:b/>
                            <w:sz w:val="36"/>
                            <w:szCs w:val="36"/>
                          </w:rPr>
                          <w:t>22</w:t>
                        </w:r>
                      </w:sdtContent>
                    </w:sdt>
                  </w:p>
                </w:txbxContent>
              </v:textbox>
              <w10:wrap anchorx="page"/>
            </v:shape>
          </w:pict>
        </mc:Fallback>
      </mc:AlternateContent>
    </w:r>
    <w:r w:rsidR="00B35165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EC7B20" wp14:editId="163C1C7F">
              <wp:simplePos x="0" y="0"/>
              <wp:positionH relativeFrom="column">
                <wp:posOffset>869497</wp:posOffset>
              </wp:positionH>
              <wp:positionV relativeFrom="paragraph">
                <wp:posOffset>-262890</wp:posOffset>
              </wp:positionV>
              <wp:extent cx="5772150" cy="19050"/>
              <wp:effectExtent l="19050" t="38100" r="38100" b="38100"/>
              <wp:wrapNone/>
              <wp:docPr id="21" name="Rechte verbindingslijn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FAC124" id="Rechte verbindingslijn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5pt,-20.7pt" to="522.9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" strokecolor="#58a018" strokeweight="6pt">
              <v:stroke joinstyle="miter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5A52D" w14:textId="430A7AC1" w:rsidR="00DA0DA5" w:rsidRDefault="00B35165" w:rsidP="00DA0DA5">
    <w:pPr>
      <w:pStyle w:val="Voettekst"/>
      <w:jc w:val="cen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BED274" wp14:editId="289CB436">
              <wp:simplePos x="0" y="0"/>
              <wp:positionH relativeFrom="page">
                <wp:align>left</wp:align>
              </wp:positionH>
              <wp:positionV relativeFrom="paragraph">
                <wp:posOffset>-91168</wp:posOffset>
              </wp:positionV>
              <wp:extent cx="7509056" cy="0"/>
              <wp:effectExtent l="0" t="38100" r="53975" b="38100"/>
              <wp:wrapNone/>
              <wp:docPr id="28" name="Rechte verbindingslijn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9056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6D151" id="Rechte verbindingslijn 2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7.2pt" to="591.2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" strokecolor="#58a018" strokeweight="6pt">
              <v:stroke joinstyle="miter"/>
              <w10:wrap anchorx="page"/>
            </v:line>
          </w:pict>
        </mc:Fallback>
      </mc:AlternateContent>
    </w:r>
    <w:sdt>
      <w:sdtPr>
        <w:id w:val="-1804692408"/>
        <w:placeholder>
          <w:docPart w:val="DefaultPlaceholder_1081868574"/>
        </w:placeholder>
      </w:sdtPr>
      <w:sdtEndPr/>
      <w:sdtContent>
        <w:r w:rsidR="00DA0DA5">
          <w:t>Titel Bachelorpaper</w:t>
        </w:r>
      </w:sdtContent>
    </w:sdt>
    <w:r w:rsidR="00DA0DA5">
      <w:t xml:space="preserve"> – </w:t>
    </w:r>
    <w:sdt>
      <w:sdtPr>
        <w:id w:val="-517625410"/>
        <w:placeholder>
          <w:docPart w:val="DefaultPlaceholder_1081868574"/>
        </w:placeholder>
      </w:sdtPr>
      <w:sdtEndPr/>
      <w:sdtContent>
        <w:r w:rsidR="00B92205">
          <w:t>Jonathan</w:t>
        </w:r>
      </w:sdtContent>
    </w:sdt>
    <w:r w:rsidR="00DA0DA5">
      <w:t xml:space="preserve"> </w:t>
    </w:r>
    <w:sdt>
      <w:sdtPr>
        <w:id w:val="1172149160"/>
        <w:placeholder>
          <w:docPart w:val="DefaultPlaceholder_1081868574"/>
        </w:placeholder>
      </w:sdtPr>
      <w:sdtEndPr/>
      <w:sdtContent>
        <w:r w:rsidR="00B92205">
          <w:t>Godeyne</w:t>
        </w:r>
      </w:sdtContent>
    </w:sdt>
  </w:p>
  <w:p w14:paraId="5A2EB132" w14:textId="77777777" w:rsidR="00C36BA5" w:rsidRDefault="00DA0DA5">
    <w:pPr>
      <w:pStyle w:val="Voettekst"/>
    </w:pPr>
    <w:r>
      <w:ptab w:relativeTo="margin" w:alignment="right" w:leader="none"/>
    </w:r>
    <w:r>
      <w:fldChar w:fldCharType="begin"/>
    </w:r>
    <w:r>
      <w:instrText xml:space="preserve"> PAGE  \* roman  \* MERGEFORMAT </w:instrText>
    </w:r>
    <w:r>
      <w:fldChar w:fldCharType="separate"/>
    </w:r>
    <w:r w:rsidR="0094046A">
      <w:rPr>
        <w:noProof/>
      </w:rPr>
      <w:t>vii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750C" w14:textId="77777777" w:rsidR="00FB3BD5" w:rsidRDefault="00B35165" w:rsidP="00DA0DA5">
    <w:pPr>
      <w:pStyle w:val="Voettekst"/>
      <w:jc w:val="cen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EBA5010" wp14:editId="6C9E447C">
              <wp:simplePos x="0" y="0"/>
              <wp:positionH relativeFrom="page">
                <wp:align>left</wp:align>
              </wp:positionH>
              <wp:positionV relativeFrom="paragraph">
                <wp:posOffset>-91167</wp:posOffset>
              </wp:positionV>
              <wp:extent cx="7509056" cy="0"/>
              <wp:effectExtent l="0" t="38100" r="53975" b="38100"/>
              <wp:wrapNone/>
              <wp:docPr id="29" name="Rechte verbindingslijn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9056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6A9249" id="Rechte verbindingslijn 2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7.2pt" to="591.2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" strokecolor="#58a018" strokeweight="6pt">
              <v:stroke joinstyle="miter"/>
              <w10:wrap anchorx="page"/>
            </v:line>
          </w:pict>
        </mc:Fallback>
      </mc:AlternateContent>
    </w:r>
    <w:sdt>
      <w:sdtPr>
        <w:id w:val="779141674"/>
        <w:placeholder>
          <w:docPart w:val="86A1EABAA5424FEC889028DA634B1794"/>
        </w:placeholder>
      </w:sdtPr>
      <w:sdtEndPr/>
      <w:sdtContent>
        <w:r w:rsidR="00FB3BD5">
          <w:t>Titel Bachelorpaper</w:t>
        </w:r>
      </w:sdtContent>
    </w:sdt>
    <w:r w:rsidR="00FB3BD5">
      <w:t xml:space="preserve"> – </w:t>
    </w:r>
    <w:sdt>
      <w:sdtPr>
        <w:id w:val="737052795"/>
        <w:placeholder>
          <w:docPart w:val="86A1EABAA5424FEC889028DA634B1794"/>
        </w:placeholder>
      </w:sdtPr>
      <w:sdtEndPr/>
      <w:sdtContent>
        <w:r w:rsidR="00FB3BD5">
          <w:t>Voornaam</w:t>
        </w:r>
      </w:sdtContent>
    </w:sdt>
    <w:r w:rsidR="00FB3BD5">
      <w:t xml:space="preserve"> </w:t>
    </w:r>
    <w:sdt>
      <w:sdtPr>
        <w:id w:val="889453609"/>
        <w:placeholder>
          <w:docPart w:val="86A1EABAA5424FEC889028DA634B1794"/>
        </w:placeholder>
      </w:sdtPr>
      <w:sdtEndPr/>
      <w:sdtContent>
        <w:r w:rsidR="00FB3BD5">
          <w:t>Achternaam</w:t>
        </w:r>
      </w:sdtContent>
    </w:sdt>
  </w:p>
  <w:p w14:paraId="16491FB5" w14:textId="77777777" w:rsidR="00FB3BD5" w:rsidRDefault="00FB3BD5">
    <w:pPr>
      <w:pStyle w:val="Voettekst"/>
    </w:pP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94046A">
      <w:rPr>
        <w:noProof/>
      </w:rPr>
      <w:t>5</w:t>
    </w:r>
    <w:r>
      <w:fldChar w:fldCharType="end"/>
    </w:r>
    <w:r>
      <w:ptab w:relativeTo="margin" w:alignment="right" w:leader="none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9DDB" w14:textId="77777777" w:rsidR="00FA71E9" w:rsidRDefault="00FA71E9">
    <w:pPr>
      <w:pStyle w:val="Voettekst"/>
    </w:pPr>
    <w:r>
      <w:ptab w:relativeTo="margin" w:alignment="right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79F58" w14:textId="77777777" w:rsidR="00C0675B" w:rsidRDefault="00C0675B" w:rsidP="00EC1643">
      <w:pPr>
        <w:spacing w:after="0" w:line="240" w:lineRule="auto"/>
      </w:pPr>
      <w:r>
        <w:separator/>
      </w:r>
    </w:p>
  </w:footnote>
  <w:footnote w:type="continuationSeparator" w:id="0">
    <w:p w14:paraId="0F75F2E0" w14:textId="77777777" w:rsidR="00C0675B" w:rsidRDefault="00C0675B" w:rsidP="00EC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43CD" w14:textId="09AD6134" w:rsidR="00EC1643" w:rsidRDefault="0094046A" w:rsidP="00EC1643">
    <w:pPr>
      <w:pStyle w:val="Koptekst"/>
      <w:jc w:val="center"/>
    </w:pPr>
    <w:r>
      <w:rPr>
        <w:noProof/>
      </w:rPr>
      <w:drawing>
        <wp:inline distT="0" distB="0" distL="0" distR="0" wp14:anchorId="5B76C93A" wp14:editId="55DFB0C5">
          <wp:extent cx="3159008" cy="953761"/>
          <wp:effectExtent l="0" t="0" r="3810" b="0"/>
          <wp:docPr id="12" name="Afbeelding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pxl_digi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8348" cy="968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DCD409" w14:textId="77777777" w:rsidR="00EC1643" w:rsidRDefault="00EC1643" w:rsidP="00EC1643">
    <w:pPr>
      <w:pStyle w:val="Koptekst"/>
    </w:pPr>
  </w:p>
  <w:p w14:paraId="1ABF1877" w14:textId="77777777" w:rsidR="00EC1643" w:rsidRPr="003E521F" w:rsidRDefault="00EC1643" w:rsidP="00EC1643">
    <w:pPr>
      <w:pStyle w:val="Koptekst"/>
      <w:jc w:val="center"/>
      <w:rPr>
        <w:b/>
        <w:color w:val="58A018"/>
        <w:sz w:val="44"/>
        <w:szCs w:val="44"/>
      </w:rPr>
    </w:pPr>
    <w:r w:rsidRPr="003E521F">
      <w:rPr>
        <w:b/>
        <w:color w:val="58A018"/>
        <w:sz w:val="44"/>
        <w:szCs w:val="44"/>
      </w:rPr>
      <w:t>Professionele Bachelor Toegepaste Informatica</w:t>
    </w:r>
  </w:p>
  <w:p w14:paraId="301A53BD" w14:textId="77777777" w:rsidR="00EC1643" w:rsidRDefault="00EC164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77EE" w14:textId="77777777" w:rsidR="008F2E7E" w:rsidRPr="008F2E7E" w:rsidRDefault="008F2E7E" w:rsidP="008F2E7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75E5" w14:textId="65D8EEA8" w:rsidR="00C36BA5" w:rsidRDefault="0094046A" w:rsidP="00C36BA5">
    <w:pPr>
      <w:pStyle w:val="Koptekst"/>
      <w:jc w:val="center"/>
    </w:pPr>
    <w:r>
      <w:rPr>
        <w:noProof/>
      </w:rPr>
      <w:drawing>
        <wp:inline distT="0" distB="0" distL="0" distR="0" wp14:anchorId="4E489200" wp14:editId="5115E437">
          <wp:extent cx="3159008" cy="953761"/>
          <wp:effectExtent l="0" t="0" r="381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pxl_digi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8348" cy="968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7F8E83" w14:textId="77777777" w:rsidR="00C36BA5" w:rsidRDefault="00C36BA5" w:rsidP="00C36BA5">
    <w:pPr>
      <w:pStyle w:val="Koptekst"/>
    </w:pPr>
  </w:p>
  <w:p w14:paraId="7B8AF388" w14:textId="77777777" w:rsidR="00C36BA5" w:rsidRPr="003E521F" w:rsidRDefault="00C36BA5" w:rsidP="00C36BA5">
    <w:pPr>
      <w:pStyle w:val="Koptekst"/>
      <w:jc w:val="center"/>
      <w:rPr>
        <w:b/>
        <w:color w:val="58A018"/>
        <w:sz w:val="44"/>
        <w:szCs w:val="44"/>
      </w:rPr>
    </w:pPr>
    <w:r w:rsidRPr="003E521F">
      <w:rPr>
        <w:b/>
        <w:color w:val="58A018"/>
        <w:sz w:val="44"/>
        <w:szCs w:val="44"/>
      </w:rPr>
      <w:t>Professionele Bachelor Toegepaste Informatica</w:t>
    </w:r>
  </w:p>
  <w:p w14:paraId="1CAD99BD" w14:textId="77777777" w:rsidR="00C36BA5" w:rsidRPr="008F2E7E" w:rsidRDefault="00C36BA5" w:rsidP="008F2E7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339F" w14:textId="77777777" w:rsidR="00C36BA5" w:rsidRPr="008F2E7E" w:rsidRDefault="00C36BA5" w:rsidP="008F2E7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CFCA2728"/>
    <w:lvl w:ilvl="0" w:tplc="74427B76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9E628D3"/>
    <w:multiLevelType w:val="hybridMultilevel"/>
    <w:tmpl w:val="BE7670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2C20"/>
    <w:multiLevelType w:val="hybridMultilevel"/>
    <w:tmpl w:val="5AFE4166"/>
    <w:lvl w:ilvl="0" w:tplc="4BB267F8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12C2D"/>
    <w:multiLevelType w:val="multilevel"/>
    <w:tmpl w:val="0B7E320C"/>
    <w:lvl w:ilvl="0">
      <w:start w:val="1"/>
      <w:numFmt w:val="decimal"/>
      <w:pStyle w:val="Kop1"/>
      <w:lvlText w:val="%1."/>
      <w:lvlJc w:val="left"/>
      <w:pPr>
        <w:ind w:left="502" w:hanging="360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7" w15:restartNumberingAfterBreak="0">
    <w:nsid w:val="6DFF11E4"/>
    <w:multiLevelType w:val="hybridMultilevel"/>
    <w:tmpl w:val="FAB0E8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jke Willems">
    <w15:presenceInfo w15:providerId="AD" w15:userId="S::20002650@PXL.BE::b4e8a357-dab1-4f3f-8ad0-1b3f38c491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3"/>
    <w:rsid w:val="00003FE2"/>
    <w:rsid w:val="0000460F"/>
    <w:rsid w:val="00004692"/>
    <w:rsid w:val="00006194"/>
    <w:rsid w:val="00006B0C"/>
    <w:rsid w:val="00007DC3"/>
    <w:rsid w:val="00007E9C"/>
    <w:rsid w:val="00010448"/>
    <w:rsid w:val="000107F9"/>
    <w:rsid w:val="00011F9E"/>
    <w:rsid w:val="00012DB8"/>
    <w:rsid w:val="000131BE"/>
    <w:rsid w:val="00013A11"/>
    <w:rsid w:val="00014736"/>
    <w:rsid w:val="00014BB6"/>
    <w:rsid w:val="00016B9A"/>
    <w:rsid w:val="00017E1B"/>
    <w:rsid w:val="00020775"/>
    <w:rsid w:val="00021ED8"/>
    <w:rsid w:val="000228FC"/>
    <w:rsid w:val="0002316E"/>
    <w:rsid w:val="00023870"/>
    <w:rsid w:val="00023CEF"/>
    <w:rsid w:val="0002519E"/>
    <w:rsid w:val="000252E6"/>
    <w:rsid w:val="00025575"/>
    <w:rsid w:val="000321E1"/>
    <w:rsid w:val="0003320D"/>
    <w:rsid w:val="00033402"/>
    <w:rsid w:val="00033A62"/>
    <w:rsid w:val="00035305"/>
    <w:rsid w:val="000353ED"/>
    <w:rsid w:val="0003684F"/>
    <w:rsid w:val="00037CDC"/>
    <w:rsid w:val="0004069B"/>
    <w:rsid w:val="00041A6F"/>
    <w:rsid w:val="0004298B"/>
    <w:rsid w:val="0004299A"/>
    <w:rsid w:val="00042C13"/>
    <w:rsid w:val="000440F6"/>
    <w:rsid w:val="00045034"/>
    <w:rsid w:val="0004506D"/>
    <w:rsid w:val="00046315"/>
    <w:rsid w:val="00046416"/>
    <w:rsid w:val="000479B3"/>
    <w:rsid w:val="00050AC2"/>
    <w:rsid w:val="00051D12"/>
    <w:rsid w:val="000527B1"/>
    <w:rsid w:val="000530D1"/>
    <w:rsid w:val="000534BE"/>
    <w:rsid w:val="00056463"/>
    <w:rsid w:val="00060553"/>
    <w:rsid w:val="000621F2"/>
    <w:rsid w:val="0006495D"/>
    <w:rsid w:val="000676FC"/>
    <w:rsid w:val="00070269"/>
    <w:rsid w:val="000703CD"/>
    <w:rsid w:val="00070B8E"/>
    <w:rsid w:val="00070F44"/>
    <w:rsid w:val="0007280E"/>
    <w:rsid w:val="0007420F"/>
    <w:rsid w:val="000761AF"/>
    <w:rsid w:val="00076F3B"/>
    <w:rsid w:val="00081CF9"/>
    <w:rsid w:val="00084EF1"/>
    <w:rsid w:val="000857C9"/>
    <w:rsid w:val="00087E24"/>
    <w:rsid w:val="00087E8C"/>
    <w:rsid w:val="0009099D"/>
    <w:rsid w:val="00090CAC"/>
    <w:rsid w:val="00090CC4"/>
    <w:rsid w:val="00091CCB"/>
    <w:rsid w:val="00092123"/>
    <w:rsid w:val="00093F41"/>
    <w:rsid w:val="00095A88"/>
    <w:rsid w:val="00095E0E"/>
    <w:rsid w:val="000A0545"/>
    <w:rsid w:val="000A1A94"/>
    <w:rsid w:val="000A4154"/>
    <w:rsid w:val="000A43F8"/>
    <w:rsid w:val="000A4FC5"/>
    <w:rsid w:val="000A6FD1"/>
    <w:rsid w:val="000A7F83"/>
    <w:rsid w:val="000B3DF0"/>
    <w:rsid w:val="000B6B1E"/>
    <w:rsid w:val="000B752F"/>
    <w:rsid w:val="000B755C"/>
    <w:rsid w:val="000C0F20"/>
    <w:rsid w:val="000C4357"/>
    <w:rsid w:val="000C4E70"/>
    <w:rsid w:val="000C5993"/>
    <w:rsid w:val="000C606D"/>
    <w:rsid w:val="000C6AD6"/>
    <w:rsid w:val="000D0272"/>
    <w:rsid w:val="000D156D"/>
    <w:rsid w:val="000D38F5"/>
    <w:rsid w:val="000D411B"/>
    <w:rsid w:val="000D5EEB"/>
    <w:rsid w:val="000D7BA5"/>
    <w:rsid w:val="000D7FF3"/>
    <w:rsid w:val="000E0162"/>
    <w:rsid w:val="000E068A"/>
    <w:rsid w:val="000E1A8A"/>
    <w:rsid w:val="000E4808"/>
    <w:rsid w:val="000E5B97"/>
    <w:rsid w:val="000F0590"/>
    <w:rsid w:val="000F11E4"/>
    <w:rsid w:val="000F1798"/>
    <w:rsid w:val="000F32D6"/>
    <w:rsid w:val="000F40E6"/>
    <w:rsid w:val="000F4636"/>
    <w:rsid w:val="000F537F"/>
    <w:rsid w:val="000F5BD1"/>
    <w:rsid w:val="00100AE1"/>
    <w:rsid w:val="00100CD5"/>
    <w:rsid w:val="0010203C"/>
    <w:rsid w:val="00102CA4"/>
    <w:rsid w:val="00103C8F"/>
    <w:rsid w:val="00103CEA"/>
    <w:rsid w:val="001075B9"/>
    <w:rsid w:val="001134F2"/>
    <w:rsid w:val="00114052"/>
    <w:rsid w:val="001165F2"/>
    <w:rsid w:val="0011768D"/>
    <w:rsid w:val="0012039F"/>
    <w:rsid w:val="00121A6B"/>
    <w:rsid w:val="00122433"/>
    <w:rsid w:val="0012366F"/>
    <w:rsid w:val="00123776"/>
    <w:rsid w:val="001240B6"/>
    <w:rsid w:val="001246B5"/>
    <w:rsid w:val="00125FB2"/>
    <w:rsid w:val="001260FD"/>
    <w:rsid w:val="00127B3C"/>
    <w:rsid w:val="001305AF"/>
    <w:rsid w:val="00130E5F"/>
    <w:rsid w:val="00131BA4"/>
    <w:rsid w:val="00132717"/>
    <w:rsid w:val="00132B30"/>
    <w:rsid w:val="0013341E"/>
    <w:rsid w:val="00133C5E"/>
    <w:rsid w:val="00141F47"/>
    <w:rsid w:val="00144382"/>
    <w:rsid w:val="001468C0"/>
    <w:rsid w:val="00147D07"/>
    <w:rsid w:val="00151A33"/>
    <w:rsid w:val="001528D2"/>
    <w:rsid w:val="00152E02"/>
    <w:rsid w:val="00153904"/>
    <w:rsid w:val="00154F7B"/>
    <w:rsid w:val="00156661"/>
    <w:rsid w:val="00156C25"/>
    <w:rsid w:val="0015788E"/>
    <w:rsid w:val="00160684"/>
    <w:rsid w:val="00162A50"/>
    <w:rsid w:val="001638C9"/>
    <w:rsid w:val="001646CA"/>
    <w:rsid w:val="00172028"/>
    <w:rsid w:val="00172066"/>
    <w:rsid w:val="001727CE"/>
    <w:rsid w:val="0017292D"/>
    <w:rsid w:val="00173F98"/>
    <w:rsid w:val="001740AC"/>
    <w:rsid w:val="001749A5"/>
    <w:rsid w:val="00180004"/>
    <w:rsid w:val="00180268"/>
    <w:rsid w:val="00180CC9"/>
    <w:rsid w:val="00180CED"/>
    <w:rsid w:val="00180FF0"/>
    <w:rsid w:val="00182D75"/>
    <w:rsid w:val="00183798"/>
    <w:rsid w:val="00183E96"/>
    <w:rsid w:val="0018553B"/>
    <w:rsid w:val="00185751"/>
    <w:rsid w:val="00185CAD"/>
    <w:rsid w:val="001866D9"/>
    <w:rsid w:val="001873EA"/>
    <w:rsid w:val="00187B66"/>
    <w:rsid w:val="0019096F"/>
    <w:rsid w:val="0019265F"/>
    <w:rsid w:val="00194BE1"/>
    <w:rsid w:val="00194EDA"/>
    <w:rsid w:val="00196199"/>
    <w:rsid w:val="00197514"/>
    <w:rsid w:val="001977E9"/>
    <w:rsid w:val="001A35CC"/>
    <w:rsid w:val="001A3B8B"/>
    <w:rsid w:val="001A5BE4"/>
    <w:rsid w:val="001A5E2C"/>
    <w:rsid w:val="001B1647"/>
    <w:rsid w:val="001B3B65"/>
    <w:rsid w:val="001B4049"/>
    <w:rsid w:val="001B4102"/>
    <w:rsid w:val="001B5156"/>
    <w:rsid w:val="001B5572"/>
    <w:rsid w:val="001B7340"/>
    <w:rsid w:val="001C14E6"/>
    <w:rsid w:val="001C20E9"/>
    <w:rsid w:val="001C3CB4"/>
    <w:rsid w:val="001C5A75"/>
    <w:rsid w:val="001C5DFC"/>
    <w:rsid w:val="001C5FCA"/>
    <w:rsid w:val="001C6294"/>
    <w:rsid w:val="001D118D"/>
    <w:rsid w:val="001D5581"/>
    <w:rsid w:val="001D6123"/>
    <w:rsid w:val="001D6C3A"/>
    <w:rsid w:val="001D721A"/>
    <w:rsid w:val="001D7F2A"/>
    <w:rsid w:val="001E0609"/>
    <w:rsid w:val="001E3249"/>
    <w:rsid w:val="001E3DEF"/>
    <w:rsid w:val="001E4B1C"/>
    <w:rsid w:val="001E5373"/>
    <w:rsid w:val="001F0EB5"/>
    <w:rsid w:val="001F2F89"/>
    <w:rsid w:val="001F3638"/>
    <w:rsid w:val="001F5A92"/>
    <w:rsid w:val="001F7EB6"/>
    <w:rsid w:val="00200997"/>
    <w:rsid w:val="00200C4E"/>
    <w:rsid w:val="0020127D"/>
    <w:rsid w:val="00204D33"/>
    <w:rsid w:val="00204DCF"/>
    <w:rsid w:val="00205D60"/>
    <w:rsid w:val="00210996"/>
    <w:rsid w:val="00210AE2"/>
    <w:rsid w:val="0021496F"/>
    <w:rsid w:val="002150C2"/>
    <w:rsid w:val="00215388"/>
    <w:rsid w:val="00215B04"/>
    <w:rsid w:val="00217B11"/>
    <w:rsid w:val="00217E5A"/>
    <w:rsid w:val="00220AFE"/>
    <w:rsid w:val="00221C50"/>
    <w:rsid w:val="00221E10"/>
    <w:rsid w:val="0022255D"/>
    <w:rsid w:val="00223999"/>
    <w:rsid w:val="002243B9"/>
    <w:rsid w:val="0022485D"/>
    <w:rsid w:val="00225EF1"/>
    <w:rsid w:val="00226E9E"/>
    <w:rsid w:val="00226FF1"/>
    <w:rsid w:val="00227583"/>
    <w:rsid w:val="002275F1"/>
    <w:rsid w:val="002301FE"/>
    <w:rsid w:val="0023029C"/>
    <w:rsid w:val="00230CC8"/>
    <w:rsid w:val="00231A99"/>
    <w:rsid w:val="00232019"/>
    <w:rsid w:val="00232A2E"/>
    <w:rsid w:val="00234B51"/>
    <w:rsid w:val="002356C5"/>
    <w:rsid w:val="002372ED"/>
    <w:rsid w:val="002376D1"/>
    <w:rsid w:val="00237E65"/>
    <w:rsid w:val="00241D7D"/>
    <w:rsid w:val="00242174"/>
    <w:rsid w:val="002425E1"/>
    <w:rsid w:val="0024307B"/>
    <w:rsid w:val="002438C9"/>
    <w:rsid w:val="00244F02"/>
    <w:rsid w:val="00247EBF"/>
    <w:rsid w:val="00247EDA"/>
    <w:rsid w:val="00250E8C"/>
    <w:rsid w:val="00252A4C"/>
    <w:rsid w:val="002552A8"/>
    <w:rsid w:val="00255BE4"/>
    <w:rsid w:val="00257E42"/>
    <w:rsid w:val="0026040B"/>
    <w:rsid w:val="00264092"/>
    <w:rsid w:val="00265CF9"/>
    <w:rsid w:val="00266923"/>
    <w:rsid w:val="00267336"/>
    <w:rsid w:val="002727E6"/>
    <w:rsid w:val="00272EF1"/>
    <w:rsid w:val="0027396E"/>
    <w:rsid w:val="002751D8"/>
    <w:rsid w:val="002776D2"/>
    <w:rsid w:val="00283EAE"/>
    <w:rsid w:val="00284263"/>
    <w:rsid w:val="00284E96"/>
    <w:rsid w:val="00290174"/>
    <w:rsid w:val="00290EB0"/>
    <w:rsid w:val="00291916"/>
    <w:rsid w:val="00291C66"/>
    <w:rsid w:val="00294985"/>
    <w:rsid w:val="002967A8"/>
    <w:rsid w:val="00296BA5"/>
    <w:rsid w:val="002A2A14"/>
    <w:rsid w:val="002A2D50"/>
    <w:rsid w:val="002A51C4"/>
    <w:rsid w:val="002A7354"/>
    <w:rsid w:val="002B0A90"/>
    <w:rsid w:val="002B1266"/>
    <w:rsid w:val="002B127D"/>
    <w:rsid w:val="002B254C"/>
    <w:rsid w:val="002B5AE1"/>
    <w:rsid w:val="002C134A"/>
    <w:rsid w:val="002C24A3"/>
    <w:rsid w:val="002C323C"/>
    <w:rsid w:val="002C368E"/>
    <w:rsid w:val="002C3D36"/>
    <w:rsid w:val="002C4635"/>
    <w:rsid w:val="002C498E"/>
    <w:rsid w:val="002C57FB"/>
    <w:rsid w:val="002C678F"/>
    <w:rsid w:val="002D095E"/>
    <w:rsid w:val="002D18DC"/>
    <w:rsid w:val="002D2317"/>
    <w:rsid w:val="002D3E19"/>
    <w:rsid w:val="002D75EE"/>
    <w:rsid w:val="002E0367"/>
    <w:rsid w:val="002E0F23"/>
    <w:rsid w:val="002E2C06"/>
    <w:rsid w:val="002F2720"/>
    <w:rsid w:val="002F3754"/>
    <w:rsid w:val="002F4008"/>
    <w:rsid w:val="002F4256"/>
    <w:rsid w:val="002F5873"/>
    <w:rsid w:val="002F632F"/>
    <w:rsid w:val="00301A48"/>
    <w:rsid w:val="00301DC8"/>
    <w:rsid w:val="00305B63"/>
    <w:rsid w:val="003070B4"/>
    <w:rsid w:val="00310251"/>
    <w:rsid w:val="003104D3"/>
    <w:rsid w:val="00311231"/>
    <w:rsid w:val="00313ED5"/>
    <w:rsid w:val="00313FDF"/>
    <w:rsid w:val="003140CF"/>
    <w:rsid w:val="003155AE"/>
    <w:rsid w:val="00317C8D"/>
    <w:rsid w:val="003218D5"/>
    <w:rsid w:val="00321D07"/>
    <w:rsid w:val="0032281B"/>
    <w:rsid w:val="00323156"/>
    <w:rsid w:val="00323DD5"/>
    <w:rsid w:val="00325AC6"/>
    <w:rsid w:val="00330126"/>
    <w:rsid w:val="00330BEB"/>
    <w:rsid w:val="00331393"/>
    <w:rsid w:val="00331574"/>
    <w:rsid w:val="00332AAF"/>
    <w:rsid w:val="00334E36"/>
    <w:rsid w:val="00334F1A"/>
    <w:rsid w:val="00335436"/>
    <w:rsid w:val="00335B53"/>
    <w:rsid w:val="00336EC0"/>
    <w:rsid w:val="00340347"/>
    <w:rsid w:val="00340E75"/>
    <w:rsid w:val="00341247"/>
    <w:rsid w:val="00343891"/>
    <w:rsid w:val="00344BAC"/>
    <w:rsid w:val="00345B15"/>
    <w:rsid w:val="0034644B"/>
    <w:rsid w:val="0035012A"/>
    <w:rsid w:val="00350751"/>
    <w:rsid w:val="0035101A"/>
    <w:rsid w:val="00351A23"/>
    <w:rsid w:val="003539C5"/>
    <w:rsid w:val="00355B02"/>
    <w:rsid w:val="003560AE"/>
    <w:rsid w:val="003564FD"/>
    <w:rsid w:val="0036109A"/>
    <w:rsid w:val="003635F9"/>
    <w:rsid w:val="003636C3"/>
    <w:rsid w:val="003660C5"/>
    <w:rsid w:val="003670DF"/>
    <w:rsid w:val="003675D0"/>
    <w:rsid w:val="00367879"/>
    <w:rsid w:val="00371A6D"/>
    <w:rsid w:val="003745E9"/>
    <w:rsid w:val="00374C28"/>
    <w:rsid w:val="00374FF5"/>
    <w:rsid w:val="00376885"/>
    <w:rsid w:val="0037742F"/>
    <w:rsid w:val="003778E7"/>
    <w:rsid w:val="00377F9A"/>
    <w:rsid w:val="00380D2F"/>
    <w:rsid w:val="00382DD4"/>
    <w:rsid w:val="00382E3F"/>
    <w:rsid w:val="003831C2"/>
    <w:rsid w:val="00384020"/>
    <w:rsid w:val="00384178"/>
    <w:rsid w:val="0039055A"/>
    <w:rsid w:val="00390A36"/>
    <w:rsid w:val="0039320B"/>
    <w:rsid w:val="00394364"/>
    <w:rsid w:val="0039587E"/>
    <w:rsid w:val="00395894"/>
    <w:rsid w:val="00396B34"/>
    <w:rsid w:val="003A1103"/>
    <w:rsid w:val="003A1685"/>
    <w:rsid w:val="003A1B30"/>
    <w:rsid w:val="003A3D0A"/>
    <w:rsid w:val="003A51F7"/>
    <w:rsid w:val="003A69DA"/>
    <w:rsid w:val="003A7723"/>
    <w:rsid w:val="003B4B75"/>
    <w:rsid w:val="003B6368"/>
    <w:rsid w:val="003B692D"/>
    <w:rsid w:val="003B699C"/>
    <w:rsid w:val="003B7750"/>
    <w:rsid w:val="003B7ADD"/>
    <w:rsid w:val="003C5548"/>
    <w:rsid w:val="003C6344"/>
    <w:rsid w:val="003C63ED"/>
    <w:rsid w:val="003D02AC"/>
    <w:rsid w:val="003D1AFA"/>
    <w:rsid w:val="003D1C40"/>
    <w:rsid w:val="003D2AD0"/>
    <w:rsid w:val="003D429D"/>
    <w:rsid w:val="003D4407"/>
    <w:rsid w:val="003D45DC"/>
    <w:rsid w:val="003D47EF"/>
    <w:rsid w:val="003D6B75"/>
    <w:rsid w:val="003E18EC"/>
    <w:rsid w:val="003E2899"/>
    <w:rsid w:val="003E496D"/>
    <w:rsid w:val="003E69AE"/>
    <w:rsid w:val="003E79F4"/>
    <w:rsid w:val="003E7ADC"/>
    <w:rsid w:val="003F08B4"/>
    <w:rsid w:val="003F20DF"/>
    <w:rsid w:val="003F329C"/>
    <w:rsid w:val="003F38EF"/>
    <w:rsid w:val="003F3EA0"/>
    <w:rsid w:val="003F440F"/>
    <w:rsid w:val="003F4D3D"/>
    <w:rsid w:val="003F501A"/>
    <w:rsid w:val="003F5254"/>
    <w:rsid w:val="003F543F"/>
    <w:rsid w:val="003F6A99"/>
    <w:rsid w:val="003F76F9"/>
    <w:rsid w:val="00400B96"/>
    <w:rsid w:val="004017E6"/>
    <w:rsid w:val="00402448"/>
    <w:rsid w:val="00403484"/>
    <w:rsid w:val="004051A0"/>
    <w:rsid w:val="0040726F"/>
    <w:rsid w:val="00410E73"/>
    <w:rsid w:val="00411753"/>
    <w:rsid w:val="00411A3E"/>
    <w:rsid w:val="00411EFB"/>
    <w:rsid w:val="0041253A"/>
    <w:rsid w:val="00413187"/>
    <w:rsid w:val="0041453A"/>
    <w:rsid w:val="004157AD"/>
    <w:rsid w:val="00421670"/>
    <w:rsid w:val="004223AA"/>
    <w:rsid w:val="004230A9"/>
    <w:rsid w:val="00425B1B"/>
    <w:rsid w:val="004262C6"/>
    <w:rsid w:val="00426789"/>
    <w:rsid w:val="004303AC"/>
    <w:rsid w:val="00430B6A"/>
    <w:rsid w:val="00431381"/>
    <w:rsid w:val="00431E64"/>
    <w:rsid w:val="00432F9C"/>
    <w:rsid w:val="00433959"/>
    <w:rsid w:val="00434106"/>
    <w:rsid w:val="00435168"/>
    <w:rsid w:val="004352CA"/>
    <w:rsid w:val="00441502"/>
    <w:rsid w:val="00442CDB"/>
    <w:rsid w:val="00444C54"/>
    <w:rsid w:val="00446060"/>
    <w:rsid w:val="00451931"/>
    <w:rsid w:val="00453A09"/>
    <w:rsid w:val="004540C7"/>
    <w:rsid w:val="00454E47"/>
    <w:rsid w:val="00455413"/>
    <w:rsid w:val="00455D29"/>
    <w:rsid w:val="00461596"/>
    <w:rsid w:val="00464C6E"/>
    <w:rsid w:val="00465880"/>
    <w:rsid w:val="00466355"/>
    <w:rsid w:val="004665A4"/>
    <w:rsid w:val="004713FA"/>
    <w:rsid w:val="00471738"/>
    <w:rsid w:val="00471765"/>
    <w:rsid w:val="00471FEF"/>
    <w:rsid w:val="00475B6C"/>
    <w:rsid w:val="00476C6D"/>
    <w:rsid w:val="00480E46"/>
    <w:rsid w:val="004843AF"/>
    <w:rsid w:val="004848CB"/>
    <w:rsid w:val="004871E1"/>
    <w:rsid w:val="0048731A"/>
    <w:rsid w:val="00487584"/>
    <w:rsid w:val="00487FDE"/>
    <w:rsid w:val="004903DA"/>
    <w:rsid w:val="00492F61"/>
    <w:rsid w:val="00493170"/>
    <w:rsid w:val="00493A81"/>
    <w:rsid w:val="00495378"/>
    <w:rsid w:val="004957C7"/>
    <w:rsid w:val="004A056C"/>
    <w:rsid w:val="004A2BB2"/>
    <w:rsid w:val="004A4BFE"/>
    <w:rsid w:val="004B0032"/>
    <w:rsid w:val="004B071D"/>
    <w:rsid w:val="004B2FDA"/>
    <w:rsid w:val="004B3090"/>
    <w:rsid w:val="004B30A9"/>
    <w:rsid w:val="004B3A51"/>
    <w:rsid w:val="004B3C8B"/>
    <w:rsid w:val="004B7A46"/>
    <w:rsid w:val="004B7B09"/>
    <w:rsid w:val="004C0E98"/>
    <w:rsid w:val="004C16BF"/>
    <w:rsid w:val="004C1CAE"/>
    <w:rsid w:val="004C2763"/>
    <w:rsid w:val="004C3629"/>
    <w:rsid w:val="004C6AEA"/>
    <w:rsid w:val="004C6CE2"/>
    <w:rsid w:val="004C7ADD"/>
    <w:rsid w:val="004C7E24"/>
    <w:rsid w:val="004D5798"/>
    <w:rsid w:val="004D5BAE"/>
    <w:rsid w:val="004D6F37"/>
    <w:rsid w:val="004D753F"/>
    <w:rsid w:val="004D797F"/>
    <w:rsid w:val="004E0ADC"/>
    <w:rsid w:val="004E4037"/>
    <w:rsid w:val="004E4A6A"/>
    <w:rsid w:val="004E5A22"/>
    <w:rsid w:val="004E5B9C"/>
    <w:rsid w:val="004E5CFC"/>
    <w:rsid w:val="004F0430"/>
    <w:rsid w:val="004F34D9"/>
    <w:rsid w:val="004F4374"/>
    <w:rsid w:val="004F4AA1"/>
    <w:rsid w:val="004F6F70"/>
    <w:rsid w:val="0050139C"/>
    <w:rsid w:val="00504590"/>
    <w:rsid w:val="00505305"/>
    <w:rsid w:val="005064CC"/>
    <w:rsid w:val="00507341"/>
    <w:rsid w:val="00510EFE"/>
    <w:rsid w:val="00516BEB"/>
    <w:rsid w:val="00517B7A"/>
    <w:rsid w:val="005204D7"/>
    <w:rsid w:val="00520827"/>
    <w:rsid w:val="00521514"/>
    <w:rsid w:val="00523C0E"/>
    <w:rsid w:val="0052430B"/>
    <w:rsid w:val="00527EC5"/>
    <w:rsid w:val="0053080F"/>
    <w:rsid w:val="0053588E"/>
    <w:rsid w:val="00536E8A"/>
    <w:rsid w:val="00540F3A"/>
    <w:rsid w:val="0054336D"/>
    <w:rsid w:val="00543E04"/>
    <w:rsid w:val="00543F2A"/>
    <w:rsid w:val="0054652D"/>
    <w:rsid w:val="0055110E"/>
    <w:rsid w:val="00553045"/>
    <w:rsid w:val="00555AD3"/>
    <w:rsid w:val="0055754C"/>
    <w:rsid w:val="0056060F"/>
    <w:rsid w:val="0056074D"/>
    <w:rsid w:val="00560D79"/>
    <w:rsid w:val="00561B2F"/>
    <w:rsid w:val="00562068"/>
    <w:rsid w:val="00562297"/>
    <w:rsid w:val="00564292"/>
    <w:rsid w:val="0056516A"/>
    <w:rsid w:val="00565807"/>
    <w:rsid w:val="00566971"/>
    <w:rsid w:val="00566B0F"/>
    <w:rsid w:val="00566DA6"/>
    <w:rsid w:val="00566DF2"/>
    <w:rsid w:val="00570005"/>
    <w:rsid w:val="00570834"/>
    <w:rsid w:val="00570F7B"/>
    <w:rsid w:val="005747BE"/>
    <w:rsid w:val="00574A59"/>
    <w:rsid w:val="00576758"/>
    <w:rsid w:val="00580FEA"/>
    <w:rsid w:val="005813D3"/>
    <w:rsid w:val="0058165D"/>
    <w:rsid w:val="00581A8E"/>
    <w:rsid w:val="00581EAF"/>
    <w:rsid w:val="00582171"/>
    <w:rsid w:val="00582CE7"/>
    <w:rsid w:val="0058459F"/>
    <w:rsid w:val="005848F9"/>
    <w:rsid w:val="00585D3B"/>
    <w:rsid w:val="005872C8"/>
    <w:rsid w:val="00587301"/>
    <w:rsid w:val="00587E2E"/>
    <w:rsid w:val="00590B03"/>
    <w:rsid w:val="00590D4C"/>
    <w:rsid w:val="00590EF8"/>
    <w:rsid w:val="00591BD8"/>
    <w:rsid w:val="00592FE6"/>
    <w:rsid w:val="00593857"/>
    <w:rsid w:val="00594963"/>
    <w:rsid w:val="005A3744"/>
    <w:rsid w:val="005A440E"/>
    <w:rsid w:val="005A7ADB"/>
    <w:rsid w:val="005B0078"/>
    <w:rsid w:val="005B010E"/>
    <w:rsid w:val="005B0CDA"/>
    <w:rsid w:val="005B122F"/>
    <w:rsid w:val="005B1726"/>
    <w:rsid w:val="005B260E"/>
    <w:rsid w:val="005B2878"/>
    <w:rsid w:val="005B3CFA"/>
    <w:rsid w:val="005B4096"/>
    <w:rsid w:val="005B52F6"/>
    <w:rsid w:val="005B6B2A"/>
    <w:rsid w:val="005C0135"/>
    <w:rsid w:val="005C4B67"/>
    <w:rsid w:val="005C5695"/>
    <w:rsid w:val="005C7596"/>
    <w:rsid w:val="005D0F84"/>
    <w:rsid w:val="005D3130"/>
    <w:rsid w:val="005D4871"/>
    <w:rsid w:val="005E03C8"/>
    <w:rsid w:val="005E058F"/>
    <w:rsid w:val="005E190A"/>
    <w:rsid w:val="005E5396"/>
    <w:rsid w:val="005E793B"/>
    <w:rsid w:val="005F05D0"/>
    <w:rsid w:val="005F066A"/>
    <w:rsid w:val="005F1634"/>
    <w:rsid w:val="005F1EAE"/>
    <w:rsid w:val="005F3C60"/>
    <w:rsid w:val="005F5053"/>
    <w:rsid w:val="005F5D32"/>
    <w:rsid w:val="005F66FB"/>
    <w:rsid w:val="005F72FC"/>
    <w:rsid w:val="005F74F6"/>
    <w:rsid w:val="0060149A"/>
    <w:rsid w:val="0060336B"/>
    <w:rsid w:val="006054C7"/>
    <w:rsid w:val="0060767B"/>
    <w:rsid w:val="00613055"/>
    <w:rsid w:val="006139B5"/>
    <w:rsid w:val="00613A81"/>
    <w:rsid w:val="00613AE7"/>
    <w:rsid w:val="00613B9F"/>
    <w:rsid w:val="00614EAB"/>
    <w:rsid w:val="00615DAE"/>
    <w:rsid w:val="00624917"/>
    <w:rsid w:val="00624AFA"/>
    <w:rsid w:val="00625D9A"/>
    <w:rsid w:val="00626A61"/>
    <w:rsid w:val="00627B3E"/>
    <w:rsid w:val="006302A9"/>
    <w:rsid w:val="00630D5C"/>
    <w:rsid w:val="00633668"/>
    <w:rsid w:val="00636636"/>
    <w:rsid w:val="00637116"/>
    <w:rsid w:val="00640343"/>
    <w:rsid w:val="00641804"/>
    <w:rsid w:val="006421F7"/>
    <w:rsid w:val="00643C11"/>
    <w:rsid w:val="00643EB5"/>
    <w:rsid w:val="006451CC"/>
    <w:rsid w:val="00645625"/>
    <w:rsid w:val="00645A91"/>
    <w:rsid w:val="00645B4D"/>
    <w:rsid w:val="00646888"/>
    <w:rsid w:val="00646BAB"/>
    <w:rsid w:val="006474F2"/>
    <w:rsid w:val="00647B16"/>
    <w:rsid w:val="006514FE"/>
    <w:rsid w:val="0065165E"/>
    <w:rsid w:val="006535D9"/>
    <w:rsid w:val="00655435"/>
    <w:rsid w:val="00655BAA"/>
    <w:rsid w:val="00657A71"/>
    <w:rsid w:val="0066180A"/>
    <w:rsid w:val="00661A9A"/>
    <w:rsid w:val="00663471"/>
    <w:rsid w:val="00664F8D"/>
    <w:rsid w:val="00666B6C"/>
    <w:rsid w:val="00667709"/>
    <w:rsid w:val="0067187A"/>
    <w:rsid w:val="006738E4"/>
    <w:rsid w:val="00673A47"/>
    <w:rsid w:val="006775BA"/>
    <w:rsid w:val="00681156"/>
    <w:rsid w:val="00682226"/>
    <w:rsid w:val="0068347A"/>
    <w:rsid w:val="00685392"/>
    <w:rsid w:val="0068616D"/>
    <w:rsid w:val="006862A5"/>
    <w:rsid w:val="0068752B"/>
    <w:rsid w:val="006876D1"/>
    <w:rsid w:val="006906D9"/>
    <w:rsid w:val="006938D2"/>
    <w:rsid w:val="00694923"/>
    <w:rsid w:val="00696FD6"/>
    <w:rsid w:val="00697292"/>
    <w:rsid w:val="006A0B0F"/>
    <w:rsid w:val="006A33F5"/>
    <w:rsid w:val="006A4E2B"/>
    <w:rsid w:val="006A615A"/>
    <w:rsid w:val="006A63C6"/>
    <w:rsid w:val="006A647A"/>
    <w:rsid w:val="006B447A"/>
    <w:rsid w:val="006B5E06"/>
    <w:rsid w:val="006B6130"/>
    <w:rsid w:val="006B686B"/>
    <w:rsid w:val="006B752F"/>
    <w:rsid w:val="006B7EA0"/>
    <w:rsid w:val="006C0C26"/>
    <w:rsid w:val="006C137A"/>
    <w:rsid w:val="006C1BCA"/>
    <w:rsid w:val="006C29ED"/>
    <w:rsid w:val="006C55EE"/>
    <w:rsid w:val="006D3445"/>
    <w:rsid w:val="006D3CEC"/>
    <w:rsid w:val="006D3FF9"/>
    <w:rsid w:val="006D5BC9"/>
    <w:rsid w:val="006D5EA3"/>
    <w:rsid w:val="006D6A70"/>
    <w:rsid w:val="006D77CB"/>
    <w:rsid w:val="006E487F"/>
    <w:rsid w:val="006E4E76"/>
    <w:rsid w:val="006E6E71"/>
    <w:rsid w:val="006E7443"/>
    <w:rsid w:val="006E7EC0"/>
    <w:rsid w:val="006F00D5"/>
    <w:rsid w:val="006F2F27"/>
    <w:rsid w:val="006F397D"/>
    <w:rsid w:val="006F3AFF"/>
    <w:rsid w:val="006F46EE"/>
    <w:rsid w:val="00701D8F"/>
    <w:rsid w:val="00702DAD"/>
    <w:rsid w:val="00707104"/>
    <w:rsid w:val="0070763F"/>
    <w:rsid w:val="00710800"/>
    <w:rsid w:val="00711A34"/>
    <w:rsid w:val="00712D21"/>
    <w:rsid w:val="00714EB8"/>
    <w:rsid w:val="0071526A"/>
    <w:rsid w:val="00717947"/>
    <w:rsid w:val="00720046"/>
    <w:rsid w:val="007233B8"/>
    <w:rsid w:val="007272E3"/>
    <w:rsid w:val="007274B4"/>
    <w:rsid w:val="00730F91"/>
    <w:rsid w:val="0073345F"/>
    <w:rsid w:val="00734F5F"/>
    <w:rsid w:val="0074150B"/>
    <w:rsid w:val="0074444D"/>
    <w:rsid w:val="00744B77"/>
    <w:rsid w:val="007462F2"/>
    <w:rsid w:val="0075005F"/>
    <w:rsid w:val="0075321B"/>
    <w:rsid w:val="00753412"/>
    <w:rsid w:val="0075477E"/>
    <w:rsid w:val="00756E07"/>
    <w:rsid w:val="00760605"/>
    <w:rsid w:val="00760922"/>
    <w:rsid w:val="007625F8"/>
    <w:rsid w:val="00763768"/>
    <w:rsid w:val="007645BD"/>
    <w:rsid w:val="00764FA4"/>
    <w:rsid w:val="007658F9"/>
    <w:rsid w:val="00767AF3"/>
    <w:rsid w:val="0077133A"/>
    <w:rsid w:val="00773E3B"/>
    <w:rsid w:val="00774FA4"/>
    <w:rsid w:val="00776E76"/>
    <w:rsid w:val="00780C2D"/>
    <w:rsid w:val="00780D1E"/>
    <w:rsid w:val="007916D2"/>
    <w:rsid w:val="007929A2"/>
    <w:rsid w:val="0079345E"/>
    <w:rsid w:val="0079350F"/>
    <w:rsid w:val="007937D1"/>
    <w:rsid w:val="007938C3"/>
    <w:rsid w:val="007943B4"/>
    <w:rsid w:val="00795025"/>
    <w:rsid w:val="00796DC1"/>
    <w:rsid w:val="0079749D"/>
    <w:rsid w:val="007A0D24"/>
    <w:rsid w:val="007A2A57"/>
    <w:rsid w:val="007A3B4A"/>
    <w:rsid w:val="007A4393"/>
    <w:rsid w:val="007A545D"/>
    <w:rsid w:val="007A54C1"/>
    <w:rsid w:val="007A5888"/>
    <w:rsid w:val="007B135B"/>
    <w:rsid w:val="007B39F4"/>
    <w:rsid w:val="007B59FA"/>
    <w:rsid w:val="007B7E62"/>
    <w:rsid w:val="007C0DD2"/>
    <w:rsid w:val="007C0E5D"/>
    <w:rsid w:val="007C2687"/>
    <w:rsid w:val="007C4C3B"/>
    <w:rsid w:val="007C5008"/>
    <w:rsid w:val="007C5A1F"/>
    <w:rsid w:val="007C6469"/>
    <w:rsid w:val="007C646E"/>
    <w:rsid w:val="007D23EB"/>
    <w:rsid w:val="007D3BFB"/>
    <w:rsid w:val="007D4B37"/>
    <w:rsid w:val="007D6825"/>
    <w:rsid w:val="007E1730"/>
    <w:rsid w:val="007E3D5B"/>
    <w:rsid w:val="007E61D1"/>
    <w:rsid w:val="007E6E22"/>
    <w:rsid w:val="007E7A9B"/>
    <w:rsid w:val="007F0132"/>
    <w:rsid w:val="007F1A75"/>
    <w:rsid w:val="007F2939"/>
    <w:rsid w:val="007F2C42"/>
    <w:rsid w:val="007F4576"/>
    <w:rsid w:val="007F4FAC"/>
    <w:rsid w:val="007F6031"/>
    <w:rsid w:val="007F640D"/>
    <w:rsid w:val="007F7C73"/>
    <w:rsid w:val="008015E6"/>
    <w:rsid w:val="00801B45"/>
    <w:rsid w:val="00802BE7"/>
    <w:rsid w:val="008046A9"/>
    <w:rsid w:val="00804D9B"/>
    <w:rsid w:val="00811907"/>
    <w:rsid w:val="00812B66"/>
    <w:rsid w:val="00812BAC"/>
    <w:rsid w:val="0081322F"/>
    <w:rsid w:val="00816D5F"/>
    <w:rsid w:val="008177CC"/>
    <w:rsid w:val="00817C5F"/>
    <w:rsid w:val="00822014"/>
    <w:rsid w:val="00824AFF"/>
    <w:rsid w:val="00826345"/>
    <w:rsid w:val="0082764A"/>
    <w:rsid w:val="0082790F"/>
    <w:rsid w:val="0083041D"/>
    <w:rsid w:val="00831050"/>
    <w:rsid w:val="00831979"/>
    <w:rsid w:val="00832B1B"/>
    <w:rsid w:val="00832E97"/>
    <w:rsid w:val="008330F0"/>
    <w:rsid w:val="008330F4"/>
    <w:rsid w:val="008340D2"/>
    <w:rsid w:val="00834685"/>
    <w:rsid w:val="00840A04"/>
    <w:rsid w:val="00840CFE"/>
    <w:rsid w:val="008424E6"/>
    <w:rsid w:val="00842CDE"/>
    <w:rsid w:val="00844E52"/>
    <w:rsid w:val="0084596D"/>
    <w:rsid w:val="00847A00"/>
    <w:rsid w:val="008515AF"/>
    <w:rsid w:val="00854506"/>
    <w:rsid w:val="008568FC"/>
    <w:rsid w:val="00861950"/>
    <w:rsid w:val="008620BB"/>
    <w:rsid w:val="00864DF8"/>
    <w:rsid w:val="00867906"/>
    <w:rsid w:val="008736C8"/>
    <w:rsid w:val="00873BD1"/>
    <w:rsid w:val="00873E96"/>
    <w:rsid w:val="0087591B"/>
    <w:rsid w:val="00880161"/>
    <w:rsid w:val="00880D08"/>
    <w:rsid w:val="00881C5A"/>
    <w:rsid w:val="00883A00"/>
    <w:rsid w:val="00884417"/>
    <w:rsid w:val="008854FE"/>
    <w:rsid w:val="00887027"/>
    <w:rsid w:val="00892500"/>
    <w:rsid w:val="00892F6E"/>
    <w:rsid w:val="00893296"/>
    <w:rsid w:val="00894135"/>
    <w:rsid w:val="00895C81"/>
    <w:rsid w:val="00896117"/>
    <w:rsid w:val="00896D8F"/>
    <w:rsid w:val="00897EE3"/>
    <w:rsid w:val="008A0E9B"/>
    <w:rsid w:val="008A3036"/>
    <w:rsid w:val="008A52F6"/>
    <w:rsid w:val="008A6905"/>
    <w:rsid w:val="008B0326"/>
    <w:rsid w:val="008B140F"/>
    <w:rsid w:val="008B15C5"/>
    <w:rsid w:val="008B3A17"/>
    <w:rsid w:val="008B4EA9"/>
    <w:rsid w:val="008B5B57"/>
    <w:rsid w:val="008B683A"/>
    <w:rsid w:val="008B6855"/>
    <w:rsid w:val="008B6B03"/>
    <w:rsid w:val="008C24BF"/>
    <w:rsid w:val="008C3A2C"/>
    <w:rsid w:val="008C4688"/>
    <w:rsid w:val="008C7D0A"/>
    <w:rsid w:val="008C7EF5"/>
    <w:rsid w:val="008D1188"/>
    <w:rsid w:val="008D1866"/>
    <w:rsid w:val="008D1ED2"/>
    <w:rsid w:val="008D216E"/>
    <w:rsid w:val="008D5C56"/>
    <w:rsid w:val="008E023E"/>
    <w:rsid w:val="008E031E"/>
    <w:rsid w:val="008E24E8"/>
    <w:rsid w:val="008E2906"/>
    <w:rsid w:val="008E2AEE"/>
    <w:rsid w:val="008E6A94"/>
    <w:rsid w:val="008F0086"/>
    <w:rsid w:val="008F2B4F"/>
    <w:rsid w:val="008F2E7E"/>
    <w:rsid w:val="008F3D6D"/>
    <w:rsid w:val="008F4C4B"/>
    <w:rsid w:val="008F677D"/>
    <w:rsid w:val="009021B7"/>
    <w:rsid w:val="00902624"/>
    <w:rsid w:val="00902CC0"/>
    <w:rsid w:val="00904FBB"/>
    <w:rsid w:val="00910501"/>
    <w:rsid w:val="00910E40"/>
    <w:rsid w:val="009113FE"/>
    <w:rsid w:val="00911A57"/>
    <w:rsid w:val="00912D71"/>
    <w:rsid w:val="00912FD9"/>
    <w:rsid w:val="009132FE"/>
    <w:rsid w:val="0091571A"/>
    <w:rsid w:val="00915EBB"/>
    <w:rsid w:val="009200E9"/>
    <w:rsid w:val="009208A3"/>
    <w:rsid w:val="00920A6C"/>
    <w:rsid w:val="00920E8D"/>
    <w:rsid w:val="00922002"/>
    <w:rsid w:val="009226F4"/>
    <w:rsid w:val="00925867"/>
    <w:rsid w:val="00927BBF"/>
    <w:rsid w:val="00930703"/>
    <w:rsid w:val="0093255E"/>
    <w:rsid w:val="009341F1"/>
    <w:rsid w:val="00935764"/>
    <w:rsid w:val="0094046A"/>
    <w:rsid w:val="00941328"/>
    <w:rsid w:val="00942847"/>
    <w:rsid w:val="0094553B"/>
    <w:rsid w:val="0094637B"/>
    <w:rsid w:val="00947E80"/>
    <w:rsid w:val="009505A0"/>
    <w:rsid w:val="0095252E"/>
    <w:rsid w:val="009526A5"/>
    <w:rsid w:val="009540B8"/>
    <w:rsid w:val="00954900"/>
    <w:rsid w:val="00954AE2"/>
    <w:rsid w:val="00954CFA"/>
    <w:rsid w:val="00955987"/>
    <w:rsid w:val="0095623A"/>
    <w:rsid w:val="009563BC"/>
    <w:rsid w:val="00956A41"/>
    <w:rsid w:val="00956FE1"/>
    <w:rsid w:val="0096063B"/>
    <w:rsid w:val="0096186D"/>
    <w:rsid w:val="009620D9"/>
    <w:rsid w:val="0096425E"/>
    <w:rsid w:val="009651A8"/>
    <w:rsid w:val="00966171"/>
    <w:rsid w:val="00966206"/>
    <w:rsid w:val="009663C9"/>
    <w:rsid w:val="009663E9"/>
    <w:rsid w:val="00966725"/>
    <w:rsid w:val="00966CCF"/>
    <w:rsid w:val="00966F4A"/>
    <w:rsid w:val="00967864"/>
    <w:rsid w:val="00967E4D"/>
    <w:rsid w:val="009721E6"/>
    <w:rsid w:val="0097249B"/>
    <w:rsid w:val="009725F1"/>
    <w:rsid w:val="009736E5"/>
    <w:rsid w:val="00973990"/>
    <w:rsid w:val="00973B89"/>
    <w:rsid w:val="0097454F"/>
    <w:rsid w:val="00980EC0"/>
    <w:rsid w:val="00981312"/>
    <w:rsid w:val="00981412"/>
    <w:rsid w:val="00982E4A"/>
    <w:rsid w:val="00986333"/>
    <w:rsid w:val="00986425"/>
    <w:rsid w:val="00990344"/>
    <w:rsid w:val="00992DF1"/>
    <w:rsid w:val="009953D3"/>
    <w:rsid w:val="0099675F"/>
    <w:rsid w:val="009967CE"/>
    <w:rsid w:val="00997238"/>
    <w:rsid w:val="009972E6"/>
    <w:rsid w:val="009A0D50"/>
    <w:rsid w:val="009A1138"/>
    <w:rsid w:val="009A13CF"/>
    <w:rsid w:val="009A14CD"/>
    <w:rsid w:val="009A3D88"/>
    <w:rsid w:val="009A44DA"/>
    <w:rsid w:val="009A45B6"/>
    <w:rsid w:val="009A50E1"/>
    <w:rsid w:val="009A56E4"/>
    <w:rsid w:val="009A5F32"/>
    <w:rsid w:val="009B01AB"/>
    <w:rsid w:val="009B06B7"/>
    <w:rsid w:val="009B0CED"/>
    <w:rsid w:val="009B3A8C"/>
    <w:rsid w:val="009B3DEA"/>
    <w:rsid w:val="009B4812"/>
    <w:rsid w:val="009B52D0"/>
    <w:rsid w:val="009B5326"/>
    <w:rsid w:val="009B6B36"/>
    <w:rsid w:val="009B7EC3"/>
    <w:rsid w:val="009C3251"/>
    <w:rsid w:val="009C41C3"/>
    <w:rsid w:val="009C5B03"/>
    <w:rsid w:val="009C5D58"/>
    <w:rsid w:val="009C78FA"/>
    <w:rsid w:val="009C7AF4"/>
    <w:rsid w:val="009D1F13"/>
    <w:rsid w:val="009D2AF9"/>
    <w:rsid w:val="009D2D59"/>
    <w:rsid w:val="009D4788"/>
    <w:rsid w:val="009D5A3F"/>
    <w:rsid w:val="009E006C"/>
    <w:rsid w:val="009E086E"/>
    <w:rsid w:val="009E1060"/>
    <w:rsid w:val="009E2755"/>
    <w:rsid w:val="009E488A"/>
    <w:rsid w:val="009E666B"/>
    <w:rsid w:val="009F169F"/>
    <w:rsid w:val="009F1972"/>
    <w:rsid w:val="009F1B18"/>
    <w:rsid w:val="009F1CD4"/>
    <w:rsid w:val="009F49F8"/>
    <w:rsid w:val="009F63CA"/>
    <w:rsid w:val="00A0024F"/>
    <w:rsid w:val="00A007BA"/>
    <w:rsid w:val="00A02B17"/>
    <w:rsid w:val="00A02FC6"/>
    <w:rsid w:val="00A042F3"/>
    <w:rsid w:val="00A0510B"/>
    <w:rsid w:val="00A060C7"/>
    <w:rsid w:val="00A10E69"/>
    <w:rsid w:val="00A11523"/>
    <w:rsid w:val="00A128EF"/>
    <w:rsid w:val="00A13DAD"/>
    <w:rsid w:val="00A16F2F"/>
    <w:rsid w:val="00A235F2"/>
    <w:rsid w:val="00A23AED"/>
    <w:rsid w:val="00A244F3"/>
    <w:rsid w:val="00A24B17"/>
    <w:rsid w:val="00A255BC"/>
    <w:rsid w:val="00A26E40"/>
    <w:rsid w:val="00A3014E"/>
    <w:rsid w:val="00A33A6F"/>
    <w:rsid w:val="00A345F1"/>
    <w:rsid w:val="00A351B9"/>
    <w:rsid w:val="00A35C9A"/>
    <w:rsid w:val="00A36729"/>
    <w:rsid w:val="00A367FB"/>
    <w:rsid w:val="00A41910"/>
    <w:rsid w:val="00A41ED9"/>
    <w:rsid w:val="00A44026"/>
    <w:rsid w:val="00A50C05"/>
    <w:rsid w:val="00A513C5"/>
    <w:rsid w:val="00A52325"/>
    <w:rsid w:val="00A52D17"/>
    <w:rsid w:val="00A54230"/>
    <w:rsid w:val="00A56A67"/>
    <w:rsid w:val="00A60596"/>
    <w:rsid w:val="00A618AC"/>
    <w:rsid w:val="00A64969"/>
    <w:rsid w:val="00A66B6E"/>
    <w:rsid w:val="00A725CB"/>
    <w:rsid w:val="00A7727C"/>
    <w:rsid w:val="00A81A99"/>
    <w:rsid w:val="00A8250D"/>
    <w:rsid w:val="00A8377A"/>
    <w:rsid w:val="00A84D32"/>
    <w:rsid w:val="00A87974"/>
    <w:rsid w:val="00A87CA7"/>
    <w:rsid w:val="00A87EDF"/>
    <w:rsid w:val="00A9075B"/>
    <w:rsid w:val="00A90B2C"/>
    <w:rsid w:val="00A928E1"/>
    <w:rsid w:val="00A9391F"/>
    <w:rsid w:val="00A96ACA"/>
    <w:rsid w:val="00A977DD"/>
    <w:rsid w:val="00AA12E3"/>
    <w:rsid w:val="00AA1F46"/>
    <w:rsid w:val="00AA28BD"/>
    <w:rsid w:val="00AA2B43"/>
    <w:rsid w:val="00AA360C"/>
    <w:rsid w:val="00AA3E20"/>
    <w:rsid w:val="00AA7DFF"/>
    <w:rsid w:val="00AA7E4C"/>
    <w:rsid w:val="00AB0599"/>
    <w:rsid w:val="00AB254B"/>
    <w:rsid w:val="00AB4F70"/>
    <w:rsid w:val="00AB516E"/>
    <w:rsid w:val="00AB5F0A"/>
    <w:rsid w:val="00AB6F4F"/>
    <w:rsid w:val="00AB722A"/>
    <w:rsid w:val="00AC19E7"/>
    <w:rsid w:val="00AC5463"/>
    <w:rsid w:val="00AC5809"/>
    <w:rsid w:val="00AC5DF1"/>
    <w:rsid w:val="00AD023B"/>
    <w:rsid w:val="00AD1AB5"/>
    <w:rsid w:val="00AD3E5A"/>
    <w:rsid w:val="00AD4A4D"/>
    <w:rsid w:val="00AD673B"/>
    <w:rsid w:val="00AE038E"/>
    <w:rsid w:val="00AE0E79"/>
    <w:rsid w:val="00AE14AE"/>
    <w:rsid w:val="00AE2721"/>
    <w:rsid w:val="00AE455B"/>
    <w:rsid w:val="00AE57DD"/>
    <w:rsid w:val="00AE617B"/>
    <w:rsid w:val="00AE72EB"/>
    <w:rsid w:val="00AE7CA9"/>
    <w:rsid w:val="00AF020C"/>
    <w:rsid w:val="00AF0415"/>
    <w:rsid w:val="00AF1664"/>
    <w:rsid w:val="00AF2E24"/>
    <w:rsid w:val="00AF455C"/>
    <w:rsid w:val="00B02E77"/>
    <w:rsid w:val="00B033D3"/>
    <w:rsid w:val="00B05A6A"/>
    <w:rsid w:val="00B06443"/>
    <w:rsid w:val="00B06EDF"/>
    <w:rsid w:val="00B074F2"/>
    <w:rsid w:val="00B11F60"/>
    <w:rsid w:val="00B14AE3"/>
    <w:rsid w:val="00B162E1"/>
    <w:rsid w:val="00B16ECE"/>
    <w:rsid w:val="00B17B87"/>
    <w:rsid w:val="00B243E3"/>
    <w:rsid w:val="00B24C3B"/>
    <w:rsid w:val="00B25E19"/>
    <w:rsid w:val="00B261E2"/>
    <w:rsid w:val="00B26FB2"/>
    <w:rsid w:val="00B30ADF"/>
    <w:rsid w:val="00B34E9C"/>
    <w:rsid w:val="00B35165"/>
    <w:rsid w:val="00B363DF"/>
    <w:rsid w:val="00B449B9"/>
    <w:rsid w:val="00B44AA5"/>
    <w:rsid w:val="00B44BF0"/>
    <w:rsid w:val="00B4599F"/>
    <w:rsid w:val="00B50505"/>
    <w:rsid w:val="00B5051A"/>
    <w:rsid w:val="00B514F6"/>
    <w:rsid w:val="00B52F3F"/>
    <w:rsid w:val="00B54D91"/>
    <w:rsid w:val="00B55012"/>
    <w:rsid w:val="00B55BF2"/>
    <w:rsid w:val="00B56455"/>
    <w:rsid w:val="00B60011"/>
    <w:rsid w:val="00B6050B"/>
    <w:rsid w:val="00B611BD"/>
    <w:rsid w:val="00B64C79"/>
    <w:rsid w:val="00B71230"/>
    <w:rsid w:val="00B7187A"/>
    <w:rsid w:val="00B72754"/>
    <w:rsid w:val="00B73567"/>
    <w:rsid w:val="00B743FE"/>
    <w:rsid w:val="00B76A94"/>
    <w:rsid w:val="00B80A96"/>
    <w:rsid w:val="00B82063"/>
    <w:rsid w:val="00B85728"/>
    <w:rsid w:val="00B87E32"/>
    <w:rsid w:val="00B90489"/>
    <w:rsid w:val="00B92205"/>
    <w:rsid w:val="00B924B2"/>
    <w:rsid w:val="00B92F99"/>
    <w:rsid w:val="00B93C4B"/>
    <w:rsid w:val="00B95855"/>
    <w:rsid w:val="00B96F40"/>
    <w:rsid w:val="00B97A36"/>
    <w:rsid w:val="00BA0F1E"/>
    <w:rsid w:val="00BA102C"/>
    <w:rsid w:val="00BA13CA"/>
    <w:rsid w:val="00BA46CE"/>
    <w:rsid w:val="00BA56C0"/>
    <w:rsid w:val="00BA59C1"/>
    <w:rsid w:val="00BA6A05"/>
    <w:rsid w:val="00BB1F91"/>
    <w:rsid w:val="00BB47BF"/>
    <w:rsid w:val="00BB575A"/>
    <w:rsid w:val="00BB6008"/>
    <w:rsid w:val="00BC0B1A"/>
    <w:rsid w:val="00BC1FC1"/>
    <w:rsid w:val="00BC32E9"/>
    <w:rsid w:val="00BC3B6D"/>
    <w:rsid w:val="00BC4594"/>
    <w:rsid w:val="00BC6E0A"/>
    <w:rsid w:val="00BD0997"/>
    <w:rsid w:val="00BD23F9"/>
    <w:rsid w:val="00BD420A"/>
    <w:rsid w:val="00BD4A26"/>
    <w:rsid w:val="00BE0BFE"/>
    <w:rsid w:val="00BE4F49"/>
    <w:rsid w:val="00BE5B6D"/>
    <w:rsid w:val="00BE61F0"/>
    <w:rsid w:val="00BE63BA"/>
    <w:rsid w:val="00BF118D"/>
    <w:rsid w:val="00BF1759"/>
    <w:rsid w:val="00BF1792"/>
    <w:rsid w:val="00BF1E47"/>
    <w:rsid w:val="00BF5109"/>
    <w:rsid w:val="00C017F0"/>
    <w:rsid w:val="00C02625"/>
    <w:rsid w:val="00C031E5"/>
    <w:rsid w:val="00C04631"/>
    <w:rsid w:val="00C0562F"/>
    <w:rsid w:val="00C0597B"/>
    <w:rsid w:val="00C06098"/>
    <w:rsid w:val="00C0675B"/>
    <w:rsid w:val="00C1072A"/>
    <w:rsid w:val="00C114F5"/>
    <w:rsid w:val="00C11E21"/>
    <w:rsid w:val="00C124D6"/>
    <w:rsid w:val="00C13064"/>
    <w:rsid w:val="00C13107"/>
    <w:rsid w:val="00C1630E"/>
    <w:rsid w:val="00C16B85"/>
    <w:rsid w:val="00C16D15"/>
    <w:rsid w:val="00C1711A"/>
    <w:rsid w:val="00C22AD2"/>
    <w:rsid w:val="00C24BB5"/>
    <w:rsid w:val="00C25F15"/>
    <w:rsid w:val="00C263B9"/>
    <w:rsid w:val="00C26F0D"/>
    <w:rsid w:val="00C27B58"/>
    <w:rsid w:val="00C30649"/>
    <w:rsid w:val="00C3084F"/>
    <w:rsid w:val="00C311CD"/>
    <w:rsid w:val="00C31550"/>
    <w:rsid w:val="00C3382C"/>
    <w:rsid w:val="00C3425A"/>
    <w:rsid w:val="00C36BA5"/>
    <w:rsid w:val="00C3735C"/>
    <w:rsid w:val="00C42082"/>
    <w:rsid w:val="00C42F05"/>
    <w:rsid w:val="00C43CC7"/>
    <w:rsid w:val="00C51A9B"/>
    <w:rsid w:val="00C539BC"/>
    <w:rsid w:val="00C53A6F"/>
    <w:rsid w:val="00C54270"/>
    <w:rsid w:val="00C557A1"/>
    <w:rsid w:val="00C5704A"/>
    <w:rsid w:val="00C572A8"/>
    <w:rsid w:val="00C6017C"/>
    <w:rsid w:val="00C6102B"/>
    <w:rsid w:val="00C6162F"/>
    <w:rsid w:val="00C62D24"/>
    <w:rsid w:val="00C6423A"/>
    <w:rsid w:val="00C64F42"/>
    <w:rsid w:val="00C6543C"/>
    <w:rsid w:val="00C65C1E"/>
    <w:rsid w:val="00C661AE"/>
    <w:rsid w:val="00C66EC0"/>
    <w:rsid w:val="00C66FA6"/>
    <w:rsid w:val="00C675A8"/>
    <w:rsid w:val="00C67680"/>
    <w:rsid w:val="00C678FA"/>
    <w:rsid w:val="00C7151E"/>
    <w:rsid w:val="00C73084"/>
    <w:rsid w:val="00C73741"/>
    <w:rsid w:val="00C77B16"/>
    <w:rsid w:val="00C801CD"/>
    <w:rsid w:val="00C82CD5"/>
    <w:rsid w:val="00C83093"/>
    <w:rsid w:val="00C85DED"/>
    <w:rsid w:val="00C918D6"/>
    <w:rsid w:val="00C93B8D"/>
    <w:rsid w:val="00C93FF7"/>
    <w:rsid w:val="00C97006"/>
    <w:rsid w:val="00CA3475"/>
    <w:rsid w:val="00CA4560"/>
    <w:rsid w:val="00CA5F80"/>
    <w:rsid w:val="00CA66EE"/>
    <w:rsid w:val="00CA6DCD"/>
    <w:rsid w:val="00CB0323"/>
    <w:rsid w:val="00CB160F"/>
    <w:rsid w:val="00CB479F"/>
    <w:rsid w:val="00CB5DA6"/>
    <w:rsid w:val="00CB60E2"/>
    <w:rsid w:val="00CB65F0"/>
    <w:rsid w:val="00CB71C6"/>
    <w:rsid w:val="00CC0E96"/>
    <w:rsid w:val="00CC4B61"/>
    <w:rsid w:val="00CC5AB1"/>
    <w:rsid w:val="00CC61A9"/>
    <w:rsid w:val="00CD04C2"/>
    <w:rsid w:val="00CD0E49"/>
    <w:rsid w:val="00CD29CD"/>
    <w:rsid w:val="00CD3178"/>
    <w:rsid w:val="00CD3ABD"/>
    <w:rsid w:val="00CD3CFE"/>
    <w:rsid w:val="00CD48EA"/>
    <w:rsid w:val="00CD4E2A"/>
    <w:rsid w:val="00CD5919"/>
    <w:rsid w:val="00CD5AE1"/>
    <w:rsid w:val="00CD6DA2"/>
    <w:rsid w:val="00CE0B75"/>
    <w:rsid w:val="00CE0EE6"/>
    <w:rsid w:val="00CE155F"/>
    <w:rsid w:val="00CE38F5"/>
    <w:rsid w:val="00CF1AD9"/>
    <w:rsid w:val="00CF235F"/>
    <w:rsid w:val="00CF23AD"/>
    <w:rsid w:val="00CF4D3A"/>
    <w:rsid w:val="00CF4F51"/>
    <w:rsid w:val="00CF5BE5"/>
    <w:rsid w:val="00CF6706"/>
    <w:rsid w:val="00CF6CFE"/>
    <w:rsid w:val="00CF7FBB"/>
    <w:rsid w:val="00D00E96"/>
    <w:rsid w:val="00D01D9D"/>
    <w:rsid w:val="00D026BD"/>
    <w:rsid w:val="00D05F69"/>
    <w:rsid w:val="00D067B1"/>
    <w:rsid w:val="00D10702"/>
    <w:rsid w:val="00D110E5"/>
    <w:rsid w:val="00D12307"/>
    <w:rsid w:val="00D1248F"/>
    <w:rsid w:val="00D13CA8"/>
    <w:rsid w:val="00D13CC6"/>
    <w:rsid w:val="00D14FDE"/>
    <w:rsid w:val="00D161B1"/>
    <w:rsid w:val="00D201A0"/>
    <w:rsid w:val="00D2088C"/>
    <w:rsid w:val="00D220A6"/>
    <w:rsid w:val="00D224CA"/>
    <w:rsid w:val="00D226B3"/>
    <w:rsid w:val="00D22770"/>
    <w:rsid w:val="00D24130"/>
    <w:rsid w:val="00D2481A"/>
    <w:rsid w:val="00D25DE8"/>
    <w:rsid w:val="00D25F69"/>
    <w:rsid w:val="00D266FB"/>
    <w:rsid w:val="00D26AE2"/>
    <w:rsid w:val="00D26E2C"/>
    <w:rsid w:val="00D27830"/>
    <w:rsid w:val="00D27D42"/>
    <w:rsid w:val="00D3058D"/>
    <w:rsid w:val="00D3139D"/>
    <w:rsid w:val="00D3253C"/>
    <w:rsid w:val="00D32AC0"/>
    <w:rsid w:val="00D32C01"/>
    <w:rsid w:val="00D32FFE"/>
    <w:rsid w:val="00D34A27"/>
    <w:rsid w:val="00D35F46"/>
    <w:rsid w:val="00D365D5"/>
    <w:rsid w:val="00D373E1"/>
    <w:rsid w:val="00D40D32"/>
    <w:rsid w:val="00D41744"/>
    <w:rsid w:val="00D43266"/>
    <w:rsid w:val="00D438F8"/>
    <w:rsid w:val="00D43AE9"/>
    <w:rsid w:val="00D44647"/>
    <w:rsid w:val="00D4508D"/>
    <w:rsid w:val="00D452A7"/>
    <w:rsid w:val="00D45E32"/>
    <w:rsid w:val="00D46285"/>
    <w:rsid w:val="00D52067"/>
    <w:rsid w:val="00D52F80"/>
    <w:rsid w:val="00D57A51"/>
    <w:rsid w:val="00D60DBC"/>
    <w:rsid w:val="00D6135B"/>
    <w:rsid w:val="00D62FE3"/>
    <w:rsid w:val="00D63039"/>
    <w:rsid w:val="00D633E9"/>
    <w:rsid w:val="00D6357D"/>
    <w:rsid w:val="00D63826"/>
    <w:rsid w:val="00D638B6"/>
    <w:rsid w:val="00D653AF"/>
    <w:rsid w:val="00D65D1C"/>
    <w:rsid w:val="00D71034"/>
    <w:rsid w:val="00D71B52"/>
    <w:rsid w:val="00D72E6F"/>
    <w:rsid w:val="00D72FCA"/>
    <w:rsid w:val="00D73548"/>
    <w:rsid w:val="00D7473A"/>
    <w:rsid w:val="00D747A3"/>
    <w:rsid w:val="00D766BE"/>
    <w:rsid w:val="00D8009F"/>
    <w:rsid w:val="00D80214"/>
    <w:rsid w:val="00D80637"/>
    <w:rsid w:val="00D80D8E"/>
    <w:rsid w:val="00D820D4"/>
    <w:rsid w:val="00D841B9"/>
    <w:rsid w:val="00D84AB9"/>
    <w:rsid w:val="00D84BF1"/>
    <w:rsid w:val="00D86F79"/>
    <w:rsid w:val="00D8780B"/>
    <w:rsid w:val="00D87C22"/>
    <w:rsid w:val="00D90928"/>
    <w:rsid w:val="00D92C77"/>
    <w:rsid w:val="00D947FB"/>
    <w:rsid w:val="00D972F1"/>
    <w:rsid w:val="00DA0DA5"/>
    <w:rsid w:val="00DA1CBA"/>
    <w:rsid w:val="00DA2516"/>
    <w:rsid w:val="00DA2E47"/>
    <w:rsid w:val="00DA3B05"/>
    <w:rsid w:val="00DA4272"/>
    <w:rsid w:val="00DA489C"/>
    <w:rsid w:val="00DA497C"/>
    <w:rsid w:val="00DA5633"/>
    <w:rsid w:val="00DA6142"/>
    <w:rsid w:val="00DA7FC4"/>
    <w:rsid w:val="00DB0142"/>
    <w:rsid w:val="00DB0C8A"/>
    <w:rsid w:val="00DB1A45"/>
    <w:rsid w:val="00DB25FD"/>
    <w:rsid w:val="00DB2E1D"/>
    <w:rsid w:val="00DB3F41"/>
    <w:rsid w:val="00DB4106"/>
    <w:rsid w:val="00DC0177"/>
    <w:rsid w:val="00DC199D"/>
    <w:rsid w:val="00DC3CCF"/>
    <w:rsid w:val="00DC54CA"/>
    <w:rsid w:val="00DD259F"/>
    <w:rsid w:val="00DD685B"/>
    <w:rsid w:val="00DE116C"/>
    <w:rsid w:val="00DE1B4E"/>
    <w:rsid w:val="00DE4C14"/>
    <w:rsid w:val="00DE7F66"/>
    <w:rsid w:val="00DF1555"/>
    <w:rsid w:val="00DF1CC8"/>
    <w:rsid w:val="00DF2A97"/>
    <w:rsid w:val="00DF35A9"/>
    <w:rsid w:val="00DF36AC"/>
    <w:rsid w:val="00DF4190"/>
    <w:rsid w:val="00E019BF"/>
    <w:rsid w:val="00E02547"/>
    <w:rsid w:val="00E0392C"/>
    <w:rsid w:val="00E040FC"/>
    <w:rsid w:val="00E051E0"/>
    <w:rsid w:val="00E10A7B"/>
    <w:rsid w:val="00E11682"/>
    <w:rsid w:val="00E14443"/>
    <w:rsid w:val="00E1451A"/>
    <w:rsid w:val="00E15A35"/>
    <w:rsid w:val="00E17C79"/>
    <w:rsid w:val="00E20CE2"/>
    <w:rsid w:val="00E24B09"/>
    <w:rsid w:val="00E25547"/>
    <w:rsid w:val="00E26A48"/>
    <w:rsid w:val="00E312FC"/>
    <w:rsid w:val="00E3162D"/>
    <w:rsid w:val="00E3320A"/>
    <w:rsid w:val="00E333F2"/>
    <w:rsid w:val="00E336F5"/>
    <w:rsid w:val="00E3373C"/>
    <w:rsid w:val="00E3597B"/>
    <w:rsid w:val="00E36825"/>
    <w:rsid w:val="00E3772C"/>
    <w:rsid w:val="00E37749"/>
    <w:rsid w:val="00E40EB6"/>
    <w:rsid w:val="00E43A8D"/>
    <w:rsid w:val="00E45AF4"/>
    <w:rsid w:val="00E46C32"/>
    <w:rsid w:val="00E52414"/>
    <w:rsid w:val="00E5280B"/>
    <w:rsid w:val="00E530D5"/>
    <w:rsid w:val="00E5419C"/>
    <w:rsid w:val="00E546AE"/>
    <w:rsid w:val="00E55E76"/>
    <w:rsid w:val="00E57504"/>
    <w:rsid w:val="00E60F36"/>
    <w:rsid w:val="00E61823"/>
    <w:rsid w:val="00E65AF9"/>
    <w:rsid w:val="00E66737"/>
    <w:rsid w:val="00E66808"/>
    <w:rsid w:val="00E67CA9"/>
    <w:rsid w:val="00E7039A"/>
    <w:rsid w:val="00E73A61"/>
    <w:rsid w:val="00E74261"/>
    <w:rsid w:val="00E779A7"/>
    <w:rsid w:val="00E831B1"/>
    <w:rsid w:val="00E843FE"/>
    <w:rsid w:val="00E848AC"/>
    <w:rsid w:val="00E856B4"/>
    <w:rsid w:val="00E87E01"/>
    <w:rsid w:val="00E9090B"/>
    <w:rsid w:val="00E92320"/>
    <w:rsid w:val="00E924AD"/>
    <w:rsid w:val="00E951B1"/>
    <w:rsid w:val="00E95689"/>
    <w:rsid w:val="00E9570A"/>
    <w:rsid w:val="00E9639A"/>
    <w:rsid w:val="00EA107B"/>
    <w:rsid w:val="00EA1CFE"/>
    <w:rsid w:val="00EA4B56"/>
    <w:rsid w:val="00EA4DD2"/>
    <w:rsid w:val="00EA5632"/>
    <w:rsid w:val="00EA590D"/>
    <w:rsid w:val="00EA5B58"/>
    <w:rsid w:val="00EA75AC"/>
    <w:rsid w:val="00EA7AEC"/>
    <w:rsid w:val="00EA7DEF"/>
    <w:rsid w:val="00EB010F"/>
    <w:rsid w:val="00EB2961"/>
    <w:rsid w:val="00EB731D"/>
    <w:rsid w:val="00EB7570"/>
    <w:rsid w:val="00EB7A74"/>
    <w:rsid w:val="00EB7A75"/>
    <w:rsid w:val="00EC0DC9"/>
    <w:rsid w:val="00EC1643"/>
    <w:rsid w:val="00EC1F23"/>
    <w:rsid w:val="00EC2E1B"/>
    <w:rsid w:val="00EC4040"/>
    <w:rsid w:val="00EC43AD"/>
    <w:rsid w:val="00EC51A8"/>
    <w:rsid w:val="00EC60A4"/>
    <w:rsid w:val="00EC62EC"/>
    <w:rsid w:val="00ED1FAD"/>
    <w:rsid w:val="00ED2133"/>
    <w:rsid w:val="00ED2EC1"/>
    <w:rsid w:val="00ED3390"/>
    <w:rsid w:val="00ED37B8"/>
    <w:rsid w:val="00EE0962"/>
    <w:rsid w:val="00EE2425"/>
    <w:rsid w:val="00EE5991"/>
    <w:rsid w:val="00EE6FA8"/>
    <w:rsid w:val="00EF2556"/>
    <w:rsid w:val="00EF2C05"/>
    <w:rsid w:val="00EF43A4"/>
    <w:rsid w:val="00EF6AA2"/>
    <w:rsid w:val="00EF7682"/>
    <w:rsid w:val="00F02F77"/>
    <w:rsid w:val="00F0516A"/>
    <w:rsid w:val="00F066AA"/>
    <w:rsid w:val="00F07EBD"/>
    <w:rsid w:val="00F10211"/>
    <w:rsid w:val="00F11226"/>
    <w:rsid w:val="00F11569"/>
    <w:rsid w:val="00F118F7"/>
    <w:rsid w:val="00F1369D"/>
    <w:rsid w:val="00F14D1E"/>
    <w:rsid w:val="00F15E6C"/>
    <w:rsid w:val="00F23A76"/>
    <w:rsid w:val="00F25287"/>
    <w:rsid w:val="00F25333"/>
    <w:rsid w:val="00F25C46"/>
    <w:rsid w:val="00F26042"/>
    <w:rsid w:val="00F26425"/>
    <w:rsid w:val="00F3003D"/>
    <w:rsid w:val="00F32580"/>
    <w:rsid w:val="00F330A4"/>
    <w:rsid w:val="00F35449"/>
    <w:rsid w:val="00F36847"/>
    <w:rsid w:val="00F40028"/>
    <w:rsid w:val="00F40E29"/>
    <w:rsid w:val="00F43508"/>
    <w:rsid w:val="00F45102"/>
    <w:rsid w:val="00F45379"/>
    <w:rsid w:val="00F46381"/>
    <w:rsid w:val="00F46BA3"/>
    <w:rsid w:val="00F46C74"/>
    <w:rsid w:val="00F50351"/>
    <w:rsid w:val="00F52A63"/>
    <w:rsid w:val="00F52C53"/>
    <w:rsid w:val="00F60B2F"/>
    <w:rsid w:val="00F619CA"/>
    <w:rsid w:val="00F6205C"/>
    <w:rsid w:val="00F62597"/>
    <w:rsid w:val="00F64359"/>
    <w:rsid w:val="00F64D30"/>
    <w:rsid w:val="00F65F9A"/>
    <w:rsid w:val="00F66792"/>
    <w:rsid w:val="00F67BA8"/>
    <w:rsid w:val="00F72760"/>
    <w:rsid w:val="00F72E3E"/>
    <w:rsid w:val="00F74E2F"/>
    <w:rsid w:val="00F75A84"/>
    <w:rsid w:val="00F80DF3"/>
    <w:rsid w:val="00F81BDF"/>
    <w:rsid w:val="00F81CC3"/>
    <w:rsid w:val="00F838C2"/>
    <w:rsid w:val="00F84B44"/>
    <w:rsid w:val="00F84BAB"/>
    <w:rsid w:val="00F84EE9"/>
    <w:rsid w:val="00F87321"/>
    <w:rsid w:val="00F8778A"/>
    <w:rsid w:val="00F90881"/>
    <w:rsid w:val="00F91499"/>
    <w:rsid w:val="00F9188B"/>
    <w:rsid w:val="00F950B6"/>
    <w:rsid w:val="00F95E21"/>
    <w:rsid w:val="00FA1557"/>
    <w:rsid w:val="00FA507A"/>
    <w:rsid w:val="00FA71E9"/>
    <w:rsid w:val="00FB0A11"/>
    <w:rsid w:val="00FB0B65"/>
    <w:rsid w:val="00FB154C"/>
    <w:rsid w:val="00FB3BD5"/>
    <w:rsid w:val="00FB407C"/>
    <w:rsid w:val="00FB6310"/>
    <w:rsid w:val="00FB63BB"/>
    <w:rsid w:val="00FB7067"/>
    <w:rsid w:val="00FB7BFD"/>
    <w:rsid w:val="00FC0D1A"/>
    <w:rsid w:val="00FC10CB"/>
    <w:rsid w:val="00FC226F"/>
    <w:rsid w:val="00FC24E5"/>
    <w:rsid w:val="00FC3678"/>
    <w:rsid w:val="00FC3CFF"/>
    <w:rsid w:val="00FC5729"/>
    <w:rsid w:val="00FC5968"/>
    <w:rsid w:val="00FC5FB7"/>
    <w:rsid w:val="00FC6AEA"/>
    <w:rsid w:val="00FD12DC"/>
    <w:rsid w:val="00FD1755"/>
    <w:rsid w:val="00FD2C03"/>
    <w:rsid w:val="00FD30A2"/>
    <w:rsid w:val="00FD4600"/>
    <w:rsid w:val="00FD4E3A"/>
    <w:rsid w:val="00FD5451"/>
    <w:rsid w:val="00FD7448"/>
    <w:rsid w:val="00FD7DF1"/>
    <w:rsid w:val="00FE07B6"/>
    <w:rsid w:val="00FE09B6"/>
    <w:rsid w:val="00FE1940"/>
    <w:rsid w:val="00FE2236"/>
    <w:rsid w:val="00FE239C"/>
    <w:rsid w:val="00FE34DA"/>
    <w:rsid w:val="00FE4166"/>
    <w:rsid w:val="00FE53D8"/>
    <w:rsid w:val="00FE5572"/>
    <w:rsid w:val="00FE7AB7"/>
    <w:rsid w:val="00FF09BB"/>
    <w:rsid w:val="00FF0C71"/>
    <w:rsid w:val="00FF1C23"/>
    <w:rsid w:val="00FF212A"/>
    <w:rsid w:val="00FF220E"/>
    <w:rsid w:val="00FF2B69"/>
    <w:rsid w:val="00FF34BD"/>
    <w:rsid w:val="00FF3A62"/>
    <w:rsid w:val="00FF47E9"/>
    <w:rsid w:val="00FF4A6D"/>
    <w:rsid w:val="00FF559C"/>
    <w:rsid w:val="00FF596C"/>
    <w:rsid w:val="00FF6E49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DF537"/>
  <w15:chartTrackingRefBased/>
  <w15:docId w15:val="{9188FAE6-3A4F-4142-8AEA-5E494FB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EC1643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A51F7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94364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3D2AD0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3D2AD0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F330A4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D43266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D43266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94364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Koptekst">
    <w:name w:val="header"/>
    <w:basedOn w:val="Standaard"/>
    <w:link w:val="Kop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1643"/>
  </w:style>
  <w:style w:type="paragraph" w:styleId="Voettekst">
    <w:name w:val="footer"/>
    <w:basedOn w:val="Standaard"/>
    <w:link w:val="Voet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1643"/>
    <w:rPr>
      <w:rFonts w:ascii="Calibri Light" w:eastAsiaTheme="minorEastAsia" w:hAnsi="Calibri Light"/>
      <w:color w:val="000000" w:themeColor="text1"/>
    </w:rPr>
  </w:style>
  <w:style w:type="table" w:styleId="Tabelraster">
    <w:name w:val="Table Grid"/>
    <w:basedOn w:val="Standaardtabel"/>
    <w:uiPriority w:val="39"/>
    <w:rsid w:val="00EC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8F2E7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5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51A8"/>
    <w:rPr>
      <w:rFonts w:ascii="Segoe UI" w:hAnsi="Segoe UI" w:cs="Segoe UI"/>
      <w:sz w:val="18"/>
      <w:szCs w:val="18"/>
    </w:rPr>
  </w:style>
  <w:style w:type="paragraph" w:customStyle="1" w:styleId="Kop3zondernummer">
    <w:name w:val="Kop 3 zonder nummer"/>
    <w:basedOn w:val="Kop1Romeins"/>
    <w:link w:val="Kop3zondernummerChar"/>
    <w:qFormat/>
    <w:rsid w:val="003D2AD0"/>
    <w:pPr>
      <w:numPr>
        <w:numId w:val="0"/>
      </w:numPr>
    </w:pPr>
  </w:style>
  <w:style w:type="character" w:customStyle="1" w:styleId="Kop3zondernummerChar">
    <w:name w:val="Kop 3 zonder nummer Char"/>
    <w:basedOn w:val="Kop1RomeinsChar"/>
    <w:link w:val="Kop3zondernummer"/>
    <w:rsid w:val="003D2AD0"/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95C81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895C8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95C8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95C81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895C81"/>
    <w:rPr>
      <w:color w:val="0563C1" w:themeColor="hyperlink"/>
      <w:u w:val="single"/>
    </w:rPr>
  </w:style>
  <w:style w:type="paragraph" w:styleId="Revisie">
    <w:name w:val="Revision"/>
    <w:hidden/>
    <w:uiPriority w:val="99"/>
    <w:semiHidden/>
    <w:rsid w:val="00896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EA50A2-5332-4EE4-87D9-8C131F2A02BE}"/>
      </w:docPartPr>
      <w:docPartBody>
        <w:p w:rsidR="00A2072F" w:rsidRDefault="00A45035"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12AC73B75C3642FAA14AA49E4A49D8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700E47-8F31-4FDA-99BB-80BBD5FA4BAD}"/>
      </w:docPartPr>
      <w:docPartBody>
        <w:p w:rsidR="00A2072F" w:rsidRDefault="00A45035" w:rsidP="00A45035">
          <w:pPr>
            <w:pStyle w:val="12AC73B75C3642FAA14AA49E4A49D80D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6A1EABAA5424FEC889028DA634B17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7A96754-5F8D-4ADD-B5BB-819BD9E58C9B}"/>
      </w:docPartPr>
      <w:docPartBody>
        <w:p w:rsidR="00A2072F" w:rsidRDefault="00A45035" w:rsidP="00A45035">
          <w:pPr>
            <w:pStyle w:val="86A1EABAA5424FEC889028DA634B1794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D7A8CFF1F6A04337950FB4C51F9F92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1E93C5-0ECD-474F-8436-5E4667343623}"/>
      </w:docPartPr>
      <w:docPartBody>
        <w:p w:rsidR="00A2072F" w:rsidRDefault="00A45035" w:rsidP="00A45035">
          <w:pPr>
            <w:pStyle w:val="D7A8CFF1F6A04337950FB4C51F9F9200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35"/>
    <w:rsid w:val="00471884"/>
    <w:rsid w:val="008061B0"/>
    <w:rsid w:val="00A2072F"/>
    <w:rsid w:val="00A45035"/>
    <w:rsid w:val="00AB16C1"/>
    <w:rsid w:val="00AC3068"/>
    <w:rsid w:val="00DC0AEF"/>
    <w:rsid w:val="00DE12F4"/>
    <w:rsid w:val="00EA786B"/>
    <w:rsid w:val="00EB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B2A21"/>
    <w:rPr>
      <w:color w:val="808080"/>
    </w:rPr>
  </w:style>
  <w:style w:type="paragraph" w:customStyle="1" w:styleId="12AC73B75C3642FAA14AA49E4A49D80D">
    <w:name w:val="12AC73B75C3642FAA14AA49E4A49D80D"/>
    <w:rsid w:val="00A45035"/>
  </w:style>
  <w:style w:type="paragraph" w:customStyle="1" w:styleId="86A1EABAA5424FEC889028DA634B1794">
    <w:name w:val="86A1EABAA5424FEC889028DA634B1794"/>
    <w:rsid w:val="00A45035"/>
  </w:style>
  <w:style w:type="paragraph" w:customStyle="1" w:styleId="D7A8CFF1F6A04337950FB4C51F9F9200">
    <w:name w:val="D7A8CFF1F6A04337950FB4C51F9F9200"/>
    <w:rsid w:val="00A450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D0F27A-F3A5-4E26-AD01-9A2A4E4C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Jonathan Godeyne</cp:lastModifiedBy>
  <cp:revision>2</cp:revision>
  <cp:lastPrinted>2017-06-20T12:48:00Z</cp:lastPrinted>
  <dcterms:created xsi:type="dcterms:W3CDTF">2022-03-25T12:24:00Z</dcterms:created>
  <dcterms:modified xsi:type="dcterms:W3CDTF">2022-03-25T12:24:00Z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20002928@PXL.BE</vt:lpwstr>
  </property>
  <property fmtid="{D5CDD505-2E9C-101B-9397-08002B2CF9AE}" pid="5" name="MSIP_Label_f95379a6-efcb-4855-97e0-03c6be785496_SetDate">
    <vt:lpwstr>2019-10-22T06:42:42.2695035Z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2b357384-120f-49d3-8c7e-acba1c90a3d3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
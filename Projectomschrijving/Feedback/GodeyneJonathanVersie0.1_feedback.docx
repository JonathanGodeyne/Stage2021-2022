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ACD" w14:textId="77777777" w:rsidR="00333B5E" w:rsidRPr="00044E9C" w:rsidRDefault="00463606">
      <w:pPr>
        <w:rPr>
          <w:lang w:val="en-US"/>
          <w:rPrChange w:id="0" w:author="Marijke Willems" w:date="2022-03-29T12:01:00Z">
            <w:rPr/>
          </w:rPrChange>
        </w:rPr>
      </w:pPr>
      <w:r w:rsidRPr="00044E9C">
        <w:rPr>
          <w:lang w:val="en-US"/>
          <w:rPrChange w:id="1" w:author="Marijke Willems" w:date="2022-03-29T12:01:00Z">
            <w:rPr/>
          </w:rPrChange>
        </w:rPr>
        <w:t>Titel:</w:t>
      </w:r>
    </w:p>
    <w:p w14:paraId="3180F5BB" w14:textId="345B0D09" w:rsidR="00463606" w:rsidRPr="00044E9C" w:rsidRDefault="00AA7999" w:rsidP="005A3AD2">
      <w:pPr>
        <w:pStyle w:val="Kop1"/>
        <w:rPr>
          <w:lang w:val="en-US"/>
          <w:rPrChange w:id="2" w:author="Marijke Willems" w:date="2022-03-29T12:01:00Z">
            <w:rPr/>
          </w:rPrChange>
        </w:rPr>
      </w:pPr>
      <w:r w:rsidRPr="00044E9C">
        <w:rPr>
          <w:lang w:val="en-US"/>
          <w:rPrChange w:id="3" w:author="Marijke Willems" w:date="2022-03-29T12:01:00Z">
            <w:rPr/>
          </w:rPrChange>
        </w:rPr>
        <w:t>Connector Module</w:t>
      </w:r>
    </w:p>
    <w:p w14:paraId="3B5FD921" w14:textId="77777777" w:rsidR="00C11298" w:rsidRPr="00044E9C" w:rsidRDefault="00C11298">
      <w:pPr>
        <w:rPr>
          <w:b/>
          <w:lang w:val="en-US"/>
          <w:rPrChange w:id="4" w:author="Marijke Willems" w:date="2022-03-29T12:01:00Z">
            <w:rPr>
              <w:b/>
            </w:rPr>
          </w:rPrChange>
        </w:rPr>
      </w:pPr>
    </w:p>
    <w:p w14:paraId="6719AACA" w14:textId="77777777" w:rsidR="00E200A4" w:rsidRPr="00044E9C" w:rsidRDefault="00E200A4">
      <w:pPr>
        <w:rPr>
          <w:lang w:val="en-US"/>
          <w:rPrChange w:id="5" w:author="Marijke Willems" w:date="2022-03-29T12:01:00Z">
            <w:rPr/>
          </w:rPrChange>
        </w:rPr>
      </w:pPr>
      <w:r w:rsidRPr="00044E9C">
        <w:rPr>
          <w:lang w:val="en-US"/>
          <w:rPrChange w:id="6" w:author="Marijke Willems" w:date="2022-03-29T12:01:00Z">
            <w:rPr/>
          </w:rPrChange>
        </w:rPr>
        <w:t>Door:</w:t>
      </w:r>
    </w:p>
    <w:p w14:paraId="21715ACA" w14:textId="7B782764" w:rsidR="00863E8E" w:rsidRPr="00044E9C" w:rsidRDefault="00AA7999" w:rsidP="00AA7999">
      <w:pPr>
        <w:pStyle w:val="Kop2"/>
        <w:rPr>
          <w:lang w:val="en-US"/>
          <w:rPrChange w:id="7" w:author="Marijke Willems" w:date="2022-03-29T12:01:00Z">
            <w:rPr/>
          </w:rPrChange>
        </w:rPr>
      </w:pPr>
      <w:r w:rsidRPr="00044E9C">
        <w:rPr>
          <w:lang w:val="en-US"/>
          <w:rPrChange w:id="8" w:author="Marijke Willems" w:date="2022-03-29T12:01:00Z">
            <w:rPr/>
          </w:rPrChange>
        </w:rPr>
        <w:t>Jonathan Godeyne</w:t>
      </w:r>
    </w:p>
    <w:p w14:paraId="14B4AAB6" w14:textId="77777777" w:rsidR="006653CF" w:rsidRPr="00044E9C" w:rsidRDefault="006653CF">
      <w:pPr>
        <w:rPr>
          <w:lang w:val="en-US"/>
          <w:rPrChange w:id="9" w:author="Marijke Willems" w:date="2022-03-29T12:01:00Z">
            <w:rPr/>
          </w:rPrChange>
        </w:rPr>
      </w:pPr>
    </w:p>
    <w:p w14:paraId="7205CBDA" w14:textId="77777777" w:rsidR="00E200A4" w:rsidRDefault="00E200A4" w:rsidP="00863E8E">
      <w:r>
        <w:t xml:space="preserve">Promotoren: </w:t>
      </w:r>
    </w:p>
    <w:p w14:paraId="636A4BD3" w14:textId="50D720EA" w:rsidR="00E200A4" w:rsidRDefault="00AA7999">
      <w:r>
        <w:t xml:space="preserve">SDM Squad lead Kris </w:t>
      </w:r>
      <w:r w:rsidRPr="00AA7999">
        <w:t>Vanreyten</w:t>
      </w:r>
      <w:r>
        <w:tab/>
      </w:r>
      <w:r>
        <w:tab/>
      </w:r>
      <w:r w:rsidR="005D6895">
        <w:tab/>
      </w:r>
      <w:r>
        <w:t>Tobania</w:t>
      </w:r>
    </w:p>
    <w:p w14:paraId="7FEBD190" w14:textId="3446B6F9" w:rsidR="00E200A4" w:rsidRDefault="00AA7999">
      <w:pPr>
        <w:pBdr>
          <w:bottom w:val="single" w:sz="6" w:space="1" w:color="auto"/>
        </w:pBdr>
      </w:pPr>
      <w:r>
        <w:t>Marijke Willems</w:t>
      </w:r>
      <w:r>
        <w:tab/>
      </w:r>
      <w:r>
        <w:tab/>
      </w:r>
      <w:r w:rsidR="005D6895">
        <w:tab/>
      </w:r>
      <w:r w:rsidR="005D6895">
        <w:tab/>
      </w:r>
      <w:r>
        <w:t>PXL</w:t>
      </w:r>
    </w:p>
    <w:p w14:paraId="1DBF075E" w14:textId="77777777" w:rsidR="006653CF" w:rsidRDefault="006653CF">
      <w:pPr>
        <w:pBdr>
          <w:bottom w:val="single" w:sz="6" w:space="1" w:color="auto"/>
        </w:pBdr>
      </w:pPr>
    </w:p>
    <w:p w14:paraId="3F17E05A" w14:textId="75DF5653" w:rsidR="0064701A" w:rsidRDefault="0064701A"/>
    <w:p w14:paraId="72170C92" w14:textId="5FE50779" w:rsidR="00F62D1C" w:rsidRDefault="00653D11">
      <w:r w:rsidRPr="00653D11">
        <w:t>Tobania is een groot Belgisch consultant bedrijf binnen de ICT en Businesswereld.</w:t>
      </w:r>
      <w:r>
        <w:t xml:space="preserve"> Ze </w:t>
      </w:r>
      <w:r w:rsidR="002B0E82">
        <w:t>bieden hun kennis en advies aan voor bedrijven en overheden</w:t>
      </w:r>
      <w:r w:rsidR="00397082">
        <w:t xml:space="preserve"> en hebben </w:t>
      </w:r>
      <w:r w:rsidR="002B0E82">
        <w:t>meer d</w:t>
      </w:r>
      <w:r w:rsidR="00397082">
        <w:t>an</w:t>
      </w:r>
      <w:r w:rsidR="002B0E82">
        <w:t xml:space="preserve"> duizend </w:t>
      </w:r>
      <w:r w:rsidR="002B0E82">
        <w:rPr>
          <w:i/>
          <w:iCs/>
        </w:rPr>
        <w:t xml:space="preserve">Tobians </w:t>
      </w:r>
      <w:r w:rsidR="002B0E82">
        <w:t xml:space="preserve">met </w:t>
      </w:r>
      <w:r w:rsidR="00F67CB0">
        <w:t>verschillende</w:t>
      </w:r>
      <w:r w:rsidR="002B0E82">
        <w:t xml:space="preserve"> profielen</w:t>
      </w:r>
      <w:r w:rsidR="00397082">
        <w:t xml:space="preserve"> tewerk</w:t>
      </w:r>
      <w:del w:id="10" w:author="Marijke Willems" w:date="2022-03-29T12:01:00Z">
        <w:r w:rsidR="00397082" w:rsidDel="00044E9C">
          <w:delText>t</w:delText>
        </w:r>
      </w:del>
      <w:r w:rsidR="00397082">
        <w:t>gesteld</w:t>
      </w:r>
      <w:r w:rsidR="002B0E82">
        <w:t xml:space="preserve"> zodat de verwachtingen van een klant altijd ingevuld kunnen worden. Hun motto “your wingman ma</w:t>
      </w:r>
      <w:r w:rsidR="005972C7">
        <w:t>k</w:t>
      </w:r>
      <w:r w:rsidR="002B0E82">
        <w:t xml:space="preserve">ing digital work” slaat op het nauwe contact dat ze met hun klanten hebben. </w:t>
      </w:r>
      <w:del w:id="11" w:author="Marijke Willems" w:date="2022-03-29T12:02:00Z">
        <w:r w:rsidR="00BF73A2" w:rsidDel="00044E9C">
          <w:delText xml:space="preserve"> </w:delText>
        </w:r>
      </w:del>
      <w:r w:rsidR="00BF73A2">
        <w:t xml:space="preserve">Tobania biedt een brede waaier aan </w:t>
      </w:r>
      <w:r w:rsidR="00244E4F">
        <w:t>oplossingen</w:t>
      </w:r>
      <w:r w:rsidR="00BF73A2">
        <w:t xml:space="preserve"> aan</w:t>
      </w:r>
      <w:r w:rsidR="00244E4F">
        <w:t xml:space="preserve"> hun klanten,</w:t>
      </w:r>
      <w:r w:rsidR="00BF73A2">
        <w:t xml:space="preserve"> waaronder </w:t>
      </w:r>
      <w:r w:rsidR="00244E4F">
        <w:t>Business</w:t>
      </w:r>
      <w:r w:rsidR="00BF73A2">
        <w:t>, Development, Testing, Support</w:t>
      </w:r>
      <w:r w:rsidR="00244E4F">
        <w:t>, Digital, enz.</w:t>
      </w:r>
    </w:p>
    <w:p w14:paraId="61305796" w14:textId="169CFBEC" w:rsidR="00244E4F" w:rsidRDefault="00244E4F"/>
    <w:p w14:paraId="49ED2DE2" w14:textId="28A4DECE" w:rsidR="003D4EC5" w:rsidRDefault="00244E4F" w:rsidP="003D4EC5">
      <w:r>
        <w:t>Voor deze stageopdracht wordt er gewerkt voor een klant</w:t>
      </w:r>
      <w:r w:rsidR="005972C7">
        <w:t>, namelijk Acerta. Acerta is een HR firma die met een softwarepakket</w:t>
      </w:r>
      <w:r w:rsidR="00397082">
        <w:t xml:space="preserve"> “Arno”</w:t>
      </w:r>
      <w:r w:rsidR="005972C7">
        <w:t xml:space="preserve"> werkt. Arno is een krachtige applicatie maar ondertussen verouderd in het huidige digitale landschap. Binnen de HR wereld werken de meeste bedrijven met hun eigen </w:t>
      </w:r>
      <w:ins w:id="12" w:author="Marijke Willems" w:date="2022-03-29T12:03:00Z">
        <w:r w:rsidR="00044E9C">
          <w:t xml:space="preserve">HR </w:t>
        </w:r>
      </w:ins>
      <w:r w:rsidR="005972C7">
        <w:t xml:space="preserve">softwarepakketten. Sommige van deze bedrijven stellen functies open </w:t>
      </w:r>
      <w:r w:rsidR="00633542">
        <w:t>die</w:t>
      </w:r>
      <w:r w:rsidR="005972C7">
        <w:t xml:space="preserve"> gebruikt </w:t>
      </w:r>
      <w:r w:rsidR="00633542">
        <w:t>kunnen</w:t>
      </w:r>
      <w:r w:rsidR="005972C7">
        <w:t xml:space="preserve"> worden door andere HR bedrijven</w:t>
      </w:r>
      <w:r w:rsidR="00633542">
        <w:t>,</w:t>
      </w:r>
      <w:r w:rsidR="00F67CB0">
        <w:t xml:space="preserve"> </w:t>
      </w:r>
      <w:r w:rsidR="005972C7">
        <w:t>dit door middel van een API. Hiervoor zal natuurlijk eerst een overeenkomt gemaakt</w:t>
      </w:r>
      <w:r w:rsidR="00F67CB0">
        <w:t xml:space="preserve"> worden zodat enkel de bedrijven die geabonneerd zijn op deze API’s </w:t>
      </w:r>
      <w:r w:rsidR="00633542">
        <w:t>ermee</w:t>
      </w:r>
      <w:r w:rsidR="00F67CB0">
        <w:t xml:space="preserve"> kunnen</w:t>
      </w:r>
      <w:r w:rsidR="00633542">
        <w:t xml:space="preserve"> verbinden</w:t>
      </w:r>
      <w:r w:rsidR="00F67CB0">
        <w:t xml:space="preserve">. Mpleo is zo een bedrijf waar Acerta een overeenkomst mee heeft. Mpleo gaat hun data delen met Acerta. </w:t>
      </w:r>
    </w:p>
    <w:p w14:paraId="2E111CCF" w14:textId="29CA9371" w:rsidR="00F62D1C" w:rsidRDefault="00F67CB0" w:rsidP="003D4EC5">
      <w:r>
        <w:t xml:space="preserve">Voor deze stageopdracht </w:t>
      </w:r>
      <w:r w:rsidR="00377B09">
        <w:t>wordt</w:t>
      </w:r>
      <w:r>
        <w:t xml:space="preserve"> er een </w:t>
      </w:r>
      <w:r>
        <w:rPr>
          <w:i/>
          <w:iCs/>
        </w:rPr>
        <w:t>Connector Module</w:t>
      </w:r>
      <w:r>
        <w:t xml:space="preserve"> gemaakt</w:t>
      </w:r>
      <w:r w:rsidR="00B919DC">
        <w:t xml:space="preserve"> in een .NET omgeving</w:t>
      </w:r>
      <w:r>
        <w:t xml:space="preserve"> die de data van de Mpleo API synchroniseert met de data van Arn</w:t>
      </w:r>
      <w:r w:rsidR="005D6D5D">
        <w:t>o</w:t>
      </w:r>
      <w:r>
        <w:t xml:space="preserve">. Er zal ook een </w:t>
      </w:r>
      <w:r w:rsidRPr="003D4EC5">
        <w:rPr>
          <w:i/>
          <w:iCs/>
        </w:rPr>
        <w:t>mapping</w:t>
      </w:r>
      <w:r>
        <w:t xml:space="preserve"> gebeuren </w:t>
      </w:r>
      <w:r w:rsidR="003D4EC5">
        <w:t xml:space="preserve">van de data </w:t>
      </w:r>
      <w:r>
        <w:t xml:space="preserve">want deze </w:t>
      </w:r>
      <w:r w:rsidR="00377B09">
        <w:t>zijn</w:t>
      </w:r>
      <w:r>
        <w:t xml:space="preserve"> niet </w:t>
      </w:r>
      <w:r w:rsidR="003D4EC5">
        <w:t>standaard compatibel met elkaar</w:t>
      </w:r>
      <w:r>
        <w:t xml:space="preserve">. </w:t>
      </w:r>
      <w:r w:rsidR="003D4EC5">
        <w:t>De data</w:t>
      </w:r>
      <w:r w:rsidR="003A61DA">
        <w:t xml:space="preserve"> </w:t>
      </w:r>
      <w:r w:rsidR="00664607">
        <w:t>van de Mpleo API</w:t>
      </w:r>
      <w:r w:rsidR="003D4EC5">
        <w:t xml:space="preserve"> </w:t>
      </w:r>
      <w:r w:rsidR="005D6D5D">
        <w:t>zal</w:t>
      </w:r>
      <w:r>
        <w:t xml:space="preserve"> Azure API management </w:t>
      </w:r>
      <w:r w:rsidR="005D6D5D">
        <w:t xml:space="preserve">als tunnel gebruiken </w:t>
      </w:r>
      <w:r w:rsidR="003D4EC5">
        <w:t xml:space="preserve">zodat dit </w:t>
      </w:r>
      <w:r w:rsidR="005D6D5D">
        <w:t xml:space="preserve">proces </w:t>
      </w:r>
      <w:r w:rsidR="003D4EC5">
        <w:t xml:space="preserve">beter te </w:t>
      </w:r>
      <w:r w:rsidR="00377B09">
        <w:t>onderhouden</w:t>
      </w:r>
      <w:r w:rsidR="003D4EC5">
        <w:t xml:space="preserve"> </w:t>
      </w:r>
      <w:ins w:id="13" w:author="Marijke Willems" w:date="2022-03-29T12:05:00Z">
        <w:r w:rsidR="00380932">
          <w:t>wordt</w:t>
        </w:r>
      </w:ins>
      <w:del w:id="14" w:author="Marijke Willems" w:date="2022-03-29T12:05:00Z">
        <w:r w:rsidR="003D4EC5" w:rsidDel="00380932">
          <w:delText>is</w:delText>
        </w:r>
      </w:del>
      <w:r w:rsidR="003D4EC5">
        <w:t xml:space="preserve"> in de toekomst </w:t>
      </w:r>
      <w:r w:rsidR="00377B09">
        <w:t xml:space="preserve">wanneer er gewerkt wordt </w:t>
      </w:r>
      <w:r w:rsidR="003D4EC5">
        <w:t>met meerdere API</w:t>
      </w:r>
      <w:r w:rsidR="005D6D5D">
        <w:t>’s</w:t>
      </w:r>
      <w:r w:rsidR="003D4EC5">
        <w:t xml:space="preserve">. </w:t>
      </w:r>
    </w:p>
    <w:p w14:paraId="5454E0BB" w14:textId="6DFE287A" w:rsidR="00377B09" w:rsidRDefault="00377B09" w:rsidP="003D4EC5">
      <w:r>
        <w:t>Vorig jaar is er als stageopdracht een aantrekkelijke en gebruiksvriendelijke</w:t>
      </w:r>
      <w:r w:rsidR="00B919DC">
        <w:t xml:space="preserve"> WPF</w:t>
      </w:r>
      <w:r>
        <w:t xml:space="preserve"> applicatie gemaakt die het gebruik van Arno vereenvoudig</w:t>
      </w:r>
      <w:ins w:id="15" w:author="Marijke Willems" w:date="2022-03-29T12:05:00Z">
        <w:r w:rsidR="00F87C25">
          <w:t>t</w:t>
        </w:r>
      </w:ins>
      <w:del w:id="16" w:author="Marijke Willems" w:date="2022-03-29T12:05:00Z">
        <w:r w:rsidDel="00F87C25">
          <w:delText>d</w:delText>
        </w:r>
      </w:del>
      <w:r w:rsidR="00B919DC">
        <w:t xml:space="preserve"> door via een Hangfire proces taken te starten in Arno op een voorop bepaald tijdschema</w:t>
      </w:r>
      <w:r>
        <w:t>.</w:t>
      </w:r>
      <w:r w:rsidR="00B919DC">
        <w:t xml:space="preserve"> Deze applicatie wordt </w:t>
      </w:r>
      <w:r w:rsidR="003A61DA">
        <w:t>uitgebreid</w:t>
      </w:r>
      <w:r w:rsidR="00B919DC">
        <w:t xml:space="preserve"> om de nieuwe functionaliteiten hierin </w:t>
      </w:r>
      <w:r w:rsidR="0004454F">
        <w:t>op te nemen</w:t>
      </w:r>
      <w:r w:rsidR="00B919DC">
        <w:t>.</w:t>
      </w:r>
    </w:p>
    <w:p w14:paraId="45C79EDB" w14:textId="16261A2B" w:rsidR="00377B09" w:rsidRDefault="00377B09" w:rsidP="003D4EC5"/>
    <w:p w14:paraId="1BD6F534" w14:textId="00A4F344" w:rsidR="007043B6" w:rsidRDefault="00377B09">
      <w:r>
        <w:t xml:space="preserve">Er is een onderzoek gekoppeld aan deze stage. </w:t>
      </w:r>
      <w:r w:rsidR="001535FA">
        <w:t xml:space="preserve">In dit onderzoek </w:t>
      </w:r>
      <w:r w:rsidR="006F5B5A">
        <w:t>wordt</w:t>
      </w:r>
      <w:r w:rsidR="001535FA">
        <w:t xml:space="preserve"> er onderzocht of Azure API manage</w:t>
      </w:r>
      <w:r w:rsidR="006F5B5A">
        <w:t>ment</w:t>
      </w:r>
      <w:r w:rsidR="001535FA">
        <w:t xml:space="preserve"> de beste oplossing is voor dit project. </w:t>
      </w:r>
      <w:r w:rsidR="006F5B5A">
        <w:t xml:space="preserve">Azure API Management </w:t>
      </w:r>
      <w:r w:rsidR="000E71FD">
        <w:t>is het API management systeem van Microsoft.</w:t>
      </w:r>
      <w:r w:rsidR="003A61DA">
        <w:t xml:space="preserve"> Dit systeem zorgt ervoor dat je alle API’s die je</w:t>
      </w:r>
      <w:r w:rsidR="00DB191B">
        <w:t xml:space="preserve"> hiermee</w:t>
      </w:r>
      <w:r w:rsidR="003A61DA">
        <w:t xml:space="preserve"> aanspreekt kan observeren en </w:t>
      </w:r>
      <w:r w:rsidR="00F41BD3">
        <w:t xml:space="preserve">uniform </w:t>
      </w:r>
      <w:r w:rsidR="003A61DA">
        <w:t>beheren.</w:t>
      </w:r>
      <w:r w:rsidR="000E71FD">
        <w:t xml:space="preserve"> </w:t>
      </w:r>
      <w:r w:rsidR="006F5B5A">
        <w:t>Tobania heeft</w:t>
      </w:r>
      <w:r w:rsidR="000E71FD">
        <w:t xml:space="preserve"> hiervoor gekozen omdat er binnen het team al veel met andere Azure functies gewerkt wordt, dit is dus gemakkelijk in het geheel te verwerken. Als tegenhanger van Azure </w:t>
      </w:r>
      <w:r w:rsidR="006F5B5A">
        <w:t xml:space="preserve">API </w:t>
      </w:r>
      <w:r w:rsidR="000E71FD">
        <w:t xml:space="preserve">Management is er gekozen om Apigee van Google te vergelijken. </w:t>
      </w:r>
      <w:r w:rsidR="006F5B5A">
        <w:t xml:space="preserve">Er wordt onderzocht wat de </w:t>
      </w:r>
      <w:r w:rsidR="00B919DC">
        <w:t xml:space="preserve">voor- en nadelen </w:t>
      </w:r>
      <w:r w:rsidR="006F5B5A">
        <w:t>zijn</w:t>
      </w:r>
      <w:r w:rsidR="00B919DC">
        <w:t xml:space="preserve"> van elk systeem</w:t>
      </w:r>
      <w:r w:rsidR="006F5B5A">
        <w:t>. Via een test API wordt er vergeleken welk</w:t>
      </w:r>
      <w:ins w:id="17" w:author="Marijke Willems" w:date="2022-03-29T12:07:00Z">
        <w:r w:rsidR="00F87C25">
          <w:t xml:space="preserve"> systeem</w:t>
        </w:r>
      </w:ins>
      <w:del w:id="18" w:author="Marijke Willems" w:date="2022-03-29T12:07:00Z">
        <w:r w:rsidR="006F5B5A" w:rsidDel="00F87C25">
          <w:delText>e</w:delText>
        </w:r>
      </w:del>
      <w:r w:rsidR="006F5B5A">
        <w:t xml:space="preserve"> gebruiksvriendelijker is, welke functies mogelijk zijn en of ze van toepassing zijn op dit project. </w:t>
      </w:r>
      <w:r w:rsidR="00636FE1">
        <w:t xml:space="preserve">Er zal ook onderzocht worden hoe het zit met de beveiliging van de data, of ze voldoen aan de GDPR eisen. </w:t>
      </w:r>
    </w:p>
    <w:sdt>
      <w:sdtPr>
        <w:alias w:val="bedrijfslogo"/>
        <w:tag w:val="bedrijfslogo"/>
        <w:id w:val="8096918"/>
        <w:picture/>
      </w:sdtPr>
      <w:sdtContent>
        <w:p w14:paraId="78B85046" w14:textId="77777777" w:rsidR="00E200A4" w:rsidRDefault="00E200A4" w:rsidP="0064701A">
          <w:pPr>
            <w:jc w:val="center"/>
          </w:pPr>
          <w:r>
            <w:rPr>
              <w:noProof/>
              <w:lang w:eastAsia="nl-BE"/>
            </w:rPr>
            <w:drawing>
              <wp:inline distT="0" distB="0" distL="0" distR="0" wp14:anchorId="51EC950D" wp14:editId="016799CB">
                <wp:extent cx="1362075" cy="1003074"/>
                <wp:effectExtent l="0" t="0" r="0" b="6985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fbeelding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840" cy="10065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E200A4" w:rsidSect="00333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92653" w14:textId="77777777" w:rsidR="00B730BC" w:rsidRDefault="00B730BC" w:rsidP="007C5C33">
      <w:r>
        <w:separator/>
      </w:r>
    </w:p>
  </w:endnote>
  <w:endnote w:type="continuationSeparator" w:id="0">
    <w:p w14:paraId="31902F7F" w14:textId="77777777" w:rsidR="00B730BC" w:rsidRDefault="00B730BC" w:rsidP="007C5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5E0E" w14:textId="69AA59AE" w:rsidR="007C5C33" w:rsidRPr="0064701A" w:rsidRDefault="00567000" w:rsidP="007C5C33">
    <w:pPr>
      <w:pStyle w:val="Voettekst"/>
      <w:jc w:val="center"/>
      <w:rPr>
        <w:i/>
        <w:sz w:val="18"/>
        <w:szCs w:val="18"/>
      </w:rPr>
    </w:pPr>
    <w:r>
      <w:rPr>
        <w:i/>
        <w:sz w:val="18"/>
        <w:szCs w:val="18"/>
      </w:rPr>
      <w:t>PXL-</w:t>
    </w:r>
    <w:r w:rsidR="00D06E86">
      <w:rPr>
        <w:i/>
        <w:sz w:val="18"/>
        <w:szCs w:val="18"/>
      </w:rPr>
      <w:t>Digital</w:t>
    </w:r>
  </w:p>
  <w:p w14:paraId="542E24B0" w14:textId="18CD2B7B" w:rsidR="007C5C33" w:rsidRPr="0064701A" w:rsidRDefault="007C5C33" w:rsidP="007C5C33">
    <w:pPr>
      <w:pStyle w:val="Voettekst"/>
      <w:jc w:val="center"/>
      <w:rPr>
        <w:i/>
        <w:sz w:val="18"/>
        <w:szCs w:val="18"/>
      </w:rPr>
    </w:pPr>
    <w:r w:rsidRPr="0064701A">
      <w:rPr>
        <w:i/>
        <w:sz w:val="18"/>
        <w:szCs w:val="18"/>
      </w:rPr>
      <w:t xml:space="preserve">Jury </w:t>
    </w:r>
    <w:r w:rsidR="00625D98">
      <w:rPr>
        <w:i/>
        <w:sz w:val="18"/>
        <w:szCs w:val="18"/>
      </w:rPr>
      <w:t xml:space="preserve">Semester </w:t>
    </w:r>
    <w:r w:rsidR="0029148C">
      <w:rPr>
        <w:i/>
        <w:sz w:val="18"/>
        <w:szCs w:val="18"/>
      </w:rPr>
      <w:t>2</w:t>
    </w:r>
    <w:r w:rsidR="000A6D0E">
      <w:rPr>
        <w:i/>
        <w:sz w:val="18"/>
        <w:szCs w:val="18"/>
      </w:rPr>
      <w:t xml:space="preserve"> </w:t>
    </w:r>
    <w:r w:rsidR="001607C1">
      <w:rPr>
        <w:i/>
        <w:sz w:val="18"/>
        <w:szCs w:val="18"/>
      </w:rPr>
      <w:t>202</w:t>
    </w:r>
    <w:r w:rsidR="00D06E86">
      <w:rPr>
        <w:i/>
        <w:sz w:val="18"/>
        <w:szCs w:val="18"/>
      </w:rPr>
      <w:t>1</w:t>
    </w:r>
    <w:r w:rsidR="001607C1">
      <w:rPr>
        <w:i/>
        <w:sz w:val="18"/>
        <w:szCs w:val="18"/>
      </w:rPr>
      <w:t>-202</w:t>
    </w:r>
    <w:r w:rsidR="00D06E86">
      <w:rPr>
        <w:i/>
        <w:sz w:val="18"/>
        <w:szCs w:val="18"/>
      </w:rPr>
      <w:t>2</w:t>
    </w:r>
  </w:p>
  <w:p w14:paraId="09425978" w14:textId="77777777" w:rsidR="007C5C33" w:rsidRDefault="007C5C3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44F4" w14:textId="77777777" w:rsidR="00B730BC" w:rsidRDefault="00B730BC" w:rsidP="007C5C33">
      <w:r>
        <w:separator/>
      </w:r>
    </w:p>
  </w:footnote>
  <w:footnote w:type="continuationSeparator" w:id="0">
    <w:p w14:paraId="3EA8A9FA" w14:textId="77777777" w:rsidR="00B730BC" w:rsidRDefault="00B730BC" w:rsidP="007C5C3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jke Willems">
    <w15:presenceInfo w15:providerId="AD" w15:userId="S::20002650@PXL.BE::b4e8a357-dab1-4f3f-8ad0-1b3f38c491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DD"/>
    <w:rsid w:val="0004454F"/>
    <w:rsid w:val="00044E9C"/>
    <w:rsid w:val="000A4C5D"/>
    <w:rsid w:val="000A6D0E"/>
    <w:rsid w:val="000B73B4"/>
    <w:rsid w:val="000E71FD"/>
    <w:rsid w:val="00114E70"/>
    <w:rsid w:val="001535FA"/>
    <w:rsid w:val="001607C1"/>
    <w:rsid w:val="001707EB"/>
    <w:rsid w:val="001E39A3"/>
    <w:rsid w:val="002173A1"/>
    <w:rsid w:val="00244E4F"/>
    <w:rsid w:val="0029148C"/>
    <w:rsid w:val="002B0E82"/>
    <w:rsid w:val="00305BD6"/>
    <w:rsid w:val="003315A1"/>
    <w:rsid w:val="00333B5E"/>
    <w:rsid w:val="0035679B"/>
    <w:rsid w:val="00377B09"/>
    <w:rsid w:val="00380932"/>
    <w:rsid w:val="00397082"/>
    <w:rsid w:val="003A61DA"/>
    <w:rsid w:val="003D4EC5"/>
    <w:rsid w:val="00461B5D"/>
    <w:rsid w:val="00463606"/>
    <w:rsid w:val="004C4F66"/>
    <w:rsid w:val="004D07DD"/>
    <w:rsid w:val="0055141B"/>
    <w:rsid w:val="00567000"/>
    <w:rsid w:val="0058317F"/>
    <w:rsid w:val="0059191D"/>
    <w:rsid w:val="005972C7"/>
    <w:rsid w:val="005A3AD2"/>
    <w:rsid w:val="005D6895"/>
    <w:rsid w:val="005D6D5D"/>
    <w:rsid w:val="00625D98"/>
    <w:rsid w:val="00633542"/>
    <w:rsid w:val="00636FE1"/>
    <w:rsid w:val="0064701A"/>
    <w:rsid w:val="006511F4"/>
    <w:rsid w:val="00653D11"/>
    <w:rsid w:val="00662D4E"/>
    <w:rsid w:val="00664607"/>
    <w:rsid w:val="006653CF"/>
    <w:rsid w:val="006D398D"/>
    <w:rsid w:val="006E2427"/>
    <w:rsid w:val="006F5B5A"/>
    <w:rsid w:val="007043B6"/>
    <w:rsid w:val="0077354D"/>
    <w:rsid w:val="007B0187"/>
    <w:rsid w:val="007C152D"/>
    <w:rsid w:val="007C5C33"/>
    <w:rsid w:val="007E2453"/>
    <w:rsid w:val="007E37FB"/>
    <w:rsid w:val="00863E8E"/>
    <w:rsid w:val="00886DBA"/>
    <w:rsid w:val="008F7959"/>
    <w:rsid w:val="009663BF"/>
    <w:rsid w:val="009746AB"/>
    <w:rsid w:val="009751E0"/>
    <w:rsid w:val="00983917"/>
    <w:rsid w:val="009D1A89"/>
    <w:rsid w:val="009E2EA2"/>
    <w:rsid w:val="00A41829"/>
    <w:rsid w:val="00A53E70"/>
    <w:rsid w:val="00AA2DBC"/>
    <w:rsid w:val="00AA7999"/>
    <w:rsid w:val="00AE2913"/>
    <w:rsid w:val="00B34F3D"/>
    <w:rsid w:val="00B4287F"/>
    <w:rsid w:val="00B60EAD"/>
    <w:rsid w:val="00B730BC"/>
    <w:rsid w:val="00B919DC"/>
    <w:rsid w:val="00BB3BD1"/>
    <w:rsid w:val="00BC6482"/>
    <w:rsid w:val="00BF73A2"/>
    <w:rsid w:val="00C11298"/>
    <w:rsid w:val="00C82E68"/>
    <w:rsid w:val="00D06E86"/>
    <w:rsid w:val="00D21026"/>
    <w:rsid w:val="00D74AA5"/>
    <w:rsid w:val="00DB191B"/>
    <w:rsid w:val="00DB7D4D"/>
    <w:rsid w:val="00DD0F7D"/>
    <w:rsid w:val="00E06FDD"/>
    <w:rsid w:val="00E200A4"/>
    <w:rsid w:val="00E35608"/>
    <w:rsid w:val="00E46067"/>
    <w:rsid w:val="00E7161C"/>
    <w:rsid w:val="00ED194A"/>
    <w:rsid w:val="00EF7E76"/>
    <w:rsid w:val="00F16130"/>
    <w:rsid w:val="00F41BD3"/>
    <w:rsid w:val="00F41C25"/>
    <w:rsid w:val="00F62D1C"/>
    <w:rsid w:val="00F67CB0"/>
    <w:rsid w:val="00F72C92"/>
    <w:rsid w:val="00F87C25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1CBA"/>
  <w15:docId w15:val="{D44BC8AB-38A2-4764-92FA-1130AAF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3B5E"/>
  </w:style>
  <w:style w:type="paragraph" w:styleId="Kop1">
    <w:name w:val="heading 1"/>
    <w:basedOn w:val="Standaard"/>
    <w:next w:val="Standaard"/>
    <w:link w:val="Kop1Char"/>
    <w:uiPriority w:val="9"/>
    <w:qFormat/>
    <w:rsid w:val="005A3AD2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AD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C5C33"/>
  </w:style>
  <w:style w:type="paragraph" w:styleId="Voettekst">
    <w:name w:val="footer"/>
    <w:basedOn w:val="Standaard"/>
    <w:link w:val="VoettekstChar"/>
    <w:uiPriority w:val="99"/>
    <w:unhideWhenUsed/>
    <w:rsid w:val="007C5C3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C5C33"/>
  </w:style>
  <w:style w:type="paragraph" w:styleId="Ballontekst">
    <w:name w:val="Balloon Text"/>
    <w:basedOn w:val="Standaard"/>
    <w:link w:val="BallontekstChar"/>
    <w:uiPriority w:val="99"/>
    <w:semiHidden/>
    <w:unhideWhenUsed/>
    <w:rsid w:val="007C5C3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5C33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7C5C33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5A3AD2"/>
    <w:rPr>
      <w:rFonts w:eastAsiaTheme="majorEastAsia" w:cstheme="majorBidi"/>
      <w:b/>
      <w:bCs/>
      <w:caps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A3AD2"/>
    <w:rPr>
      <w:rFonts w:eastAsiaTheme="majorEastAsia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jke\Downloads\Abstract_Achternaam_Voornaam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Abstract_Achternaam_Voornaam.dotx</Template>
  <TotalTime>6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XIOS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Marijke</dc:creator>
  <cp:lastModifiedBy>Marijke Willems</cp:lastModifiedBy>
  <cp:revision>4</cp:revision>
  <dcterms:created xsi:type="dcterms:W3CDTF">2022-03-29T10:03:00Z</dcterms:created>
  <dcterms:modified xsi:type="dcterms:W3CDTF">2022-03-29T10:07:00Z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20002650@PXL.BE</vt:lpwstr>
  </property>
  <property fmtid="{D5CDD505-2E9C-101B-9397-08002B2CF9AE}" pid="5" name="MSIP_Label_f95379a6-efcb-4855-97e0-03c6be785496_SetDate">
    <vt:lpwstr>2021-02-03T20:51:11.1324209Z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5cd48387-a137-44b3-a278-28d773b47721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
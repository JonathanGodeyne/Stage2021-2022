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E519B8"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E519B8"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proofErr w:type="spellStart"/>
      <w:r w:rsidRPr="002676B1">
        <w:rPr>
          <w:u w:val="none"/>
        </w:rPr>
        <w:t>Inhoudopgave</w:t>
      </w:r>
      <w:proofErr w:type="spellEnd"/>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E519B8">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E519B8">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E519B8">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E519B8">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E519B8">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E519B8">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E519B8">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E519B8">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E519B8">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E519B8">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E519B8">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E519B8">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Pr="005B21E8" w:rsidRDefault="00B32D81" w:rsidP="00885676">
      <w:pPr>
        <w:spacing w:before="120" w:after="120"/>
        <w:rPr>
          <w:rFonts w:ascii="Arial" w:hAnsi="Arial" w:cs="Arial"/>
          <w:i/>
          <w:color w:val="FF0000"/>
          <w:szCs w:val="20"/>
          <w:lang w:val="en-US"/>
        </w:rPr>
      </w:pPr>
      <w:r w:rsidRPr="005B21E8">
        <w:rPr>
          <w:rFonts w:ascii="Arial" w:hAnsi="Arial" w:cs="Arial"/>
          <w:sz w:val="24"/>
          <w:lang w:val="en-US"/>
        </w:rPr>
        <w:tab/>
      </w:r>
      <w:r w:rsidR="00F865D7" w:rsidRPr="005B21E8">
        <w:rPr>
          <w:rFonts w:ascii="Arial" w:hAnsi="Arial" w:cs="Arial"/>
          <w:sz w:val="24"/>
          <w:lang w:val="en-US"/>
        </w:rPr>
        <w:tab/>
      </w:r>
      <w:r w:rsidR="00885676" w:rsidRPr="005B21E8">
        <w:rPr>
          <w:rFonts w:ascii="Arial" w:hAnsi="Arial" w:cs="Arial"/>
          <w:sz w:val="24"/>
          <w:lang w:val="en-US"/>
        </w:rPr>
        <w:t xml:space="preserve">e-mail: </w:t>
      </w:r>
      <w:r w:rsidR="00AC3E74" w:rsidRPr="005B21E8">
        <w:rPr>
          <w:rFonts w:ascii="Arial" w:hAnsi="Arial" w:cs="Arial"/>
          <w:b/>
          <w:sz w:val="22"/>
          <w:szCs w:val="22"/>
          <w:lang w:val="en-US"/>
        </w:rPr>
        <w:t>jonathan.godeyne@telenet.be</w:t>
      </w:r>
    </w:p>
    <w:p w14:paraId="6878CC01" w14:textId="35A25A82" w:rsidR="004239FB" w:rsidRPr="0096395F" w:rsidRDefault="004239FB" w:rsidP="00885676">
      <w:pPr>
        <w:spacing w:before="120" w:after="120"/>
        <w:rPr>
          <w:rFonts w:ascii="Arial" w:hAnsi="Arial" w:cs="Arial"/>
          <w:sz w:val="24"/>
        </w:rPr>
      </w:pPr>
      <w:r w:rsidRPr="005B21E8">
        <w:rPr>
          <w:rFonts w:ascii="Arial" w:hAnsi="Arial" w:cs="Arial"/>
          <w:i/>
          <w:color w:val="FF0000"/>
          <w:szCs w:val="20"/>
          <w:lang w:val="en-US"/>
        </w:rPr>
        <w:tab/>
      </w:r>
      <w:r w:rsidRPr="005B21E8">
        <w:rPr>
          <w:rFonts w:ascii="Arial" w:hAnsi="Arial" w:cs="Arial"/>
          <w:i/>
          <w:color w:val="FF0000"/>
          <w:szCs w:val="20"/>
          <w:lang w:val="en-US"/>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6FAF1421"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F5780B">
        <w:rPr>
          <w:rFonts w:ascii="Arial" w:hAnsi="Arial" w:cs="Arial"/>
          <w:b/>
          <w:sz w:val="22"/>
          <w:szCs w:val="22"/>
        </w:rPr>
        <w:t>Project manager</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6FC2B55" w14:textId="5AF00EAD" w:rsidR="00885676" w:rsidRPr="0096395F" w:rsidRDefault="00B32D81" w:rsidP="00885676">
      <w:pPr>
        <w:rPr>
          <w:rFonts w:ascii="Arial" w:hAnsi="Arial" w:cs="Arial"/>
          <w:sz w:val="24"/>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531725D5" w14:textId="77777777" w:rsidR="00C554B1" w:rsidRDefault="00C554B1" w:rsidP="00885676">
      <w:pPr>
        <w:rPr>
          <w:rFonts w:ascii="Arial" w:hAnsi="Arial" w:cs="Arial"/>
          <w:sz w:val="24"/>
        </w:rPr>
      </w:pPr>
    </w:p>
    <w:p w14:paraId="3A1340EF" w14:textId="77777777" w:rsidR="00885676" w:rsidRPr="0096395F" w:rsidRDefault="00885676" w:rsidP="00885676">
      <w:pPr>
        <w:rPr>
          <w:rFonts w:ascii="Arial" w:hAnsi="Arial" w:cs="Arial"/>
          <w:sz w:val="24"/>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32952B8D" w:rsidR="00B01A09" w:rsidRDefault="007A791B" w:rsidP="004D77D5">
      <w:pPr>
        <w:rPr>
          <w:rFonts w:ascii="Arial" w:hAnsi="Arial" w:cs="Arial"/>
          <w:sz w:val="24"/>
        </w:rPr>
      </w:pPr>
      <w:r>
        <w:rPr>
          <w:rFonts w:ascii="Arial" w:hAnsi="Arial" w:cs="Arial"/>
          <w:sz w:val="24"/>
        </w:rPr>
        <w:t xml:space="preserve">Titel: </w:t>
      </w:r>
      <w:r w:rsidR="00AC3E74">
        <w:rPr>
          <w:rFonts w:ascii="Arial" w:hAnsi="Arial" w:cs="Arial"/>
          <w:b/>
          <w:sz w:val="22"/>
          <w:szCs w:val="22"/>
        </w:rPr>
        <w:t xml:space="preserve">Scheduling tool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77777777" w:rsidR="007A791B" w:rsidRPr="00BF1E48" w:rsidRDefault="007A791B" w:rsidP="004D77D5">
            <w:pPr>
              <w:rPr>
                <w:rFonts w:ascii="Arial" w:hAnsi="Arial" w:cs="Arial"/>
                <w:sz w:val="22"/>
                <w:szCs w:val="22"/>
              </w:rPr>
            </w:pPr>
          </w:p>
          <w:p w14:paraId="25D6C3F2" w14:textId="1F2496E7" w:rsidR="00AC3E74" w:rsidRDefault="00AC3E74" w:rsidP="00AC3E74">
            <w:pPr>
              <w:rPr>
                <w:rFonts w:ascii="Arial" w:hAnsi="Arial" w:cs="Arial"/>
                <w:sz w:val="24"/>
              </w:rPr>
            </w:pPr>
            <w:r>
              <w:rPr>
                <w:rFonts w:ascii="Arial" w:hAnsi="Arial" w:cs="Arial"/>
                <w:sz w:val="24"/>
              </w:rPr>
              <w:t xml:space="preserve">Er moet </w:t>
            </w:r>
            <w:r w:rsidRPr="00AC3E74">
              <w:rPr>
                <w:rFonts w:ascii="Arial" w:hAnsi="Arial" w:cs="Arial"/>
                <w:sz w:val="24"/>
              </w:rPr>
              <w:t>een tool ontwikkel</w:t>
            </w:r>
            <w:r>
              <w:rPr>
                <w:rFonts w:ascii="Arial" w:hAnsi="Arial" w:cs="Arial"/>
                <w:sz w:val="24"/>
              </w:rPr>
              <w:t>d worden</w:t>
            </w:r>
            <w:r w:rsidRPr="00AC3E74">
              <w:rPr>
                <w:rFonts w:ascii="Arial" w:hAnsi="Arial" w:cs="Arial"/>
                <w:sz w:val="24"/>
              </w:rPr>
              <w:t xml:space="preserve"> om taken binnen een op maat ontwikkelde applicatie autonoom te starten op gewenste tijdstippen. Verder zou de tool de feedback van deze taken moeten kunnen lezen en opslaan in een log.</w:t>
            </w:r>
          </w:p>
          <w:p w14:paraId="59BDDFA7" w14:textId="77777777" w:rsidR="00AC3E74" w:rsidRPr="00AC3E74" w:rsidRDefault="00AC3E74" w:rsidP="00AC3E74">
            <w:pPr>
              <w:rPr>
                <w:rFonts w:ascii="Arial" w:hAnsi="Arial" w:cs="Arial"/>
                <w:sz w:val="24"/>
              </w:rPr>
            </w:pPr>
          </w:p>
          <w:p w14:paraId="3B27D582" w14:textId="23C86CB4" w:rsidR="00AC3E74" w:rsidRDefault="00AC3E74" w:rsidP="00AC3E74">
            <w:pPr>
              <w:rPr>
                <w:rFonts w:ascii="Arial" w:hAnsi="Arial" w:cs="Arial"/>
                <w:sz w:val="24"/>
              </w:rPr>
            </w:pPr>
            <w:r w:rsidRPr="00AC3E74">
              <w:rPr>
                <w:rFonts w:ascii="Arial" w:hAnsi="Arial" w:cs="Arial"/>
                <w:sz w:val="24"/>
              </w:rPr>
              <w:t xml:space="preserve">Op dit moment gebruikt </w:t>
            </w:r>
            <w:r>
              <w:rPr>
                <w:rFonts w:ascii="Arial" w:hAnsi="Arial" w:cs="Arial"/>
                <w:sz w:val="24"/>
              </w:rPr>
              <w:t>men</w:t>
            </w:r>
            <w:r w:rsidRPr="00AC3E74">
              <w:rPr>
                <w:rFonts w:ascii="Arial" w:hAnsi="Arial" w:cs="Arial"/>
                <w:sz w:val="24"/>
              </w:rPr>
              <w:t xml:space="preserve"> Windows Scheduler om dit soort taken te plannen. Hierbij </w:t>
            </w:r>
            <w:r>
              <w:rPr>
                <w:rFonts w:ascii="Arial" w:hAnsi="Arial" w:cs="Arial"/>
                <w:sz w:val="24"/>
              </w:rPr>
              <w:t>is er</w:t>
            </w:r>
            <w:r w:rsidRPr="00AC3E74">
              <w:rPr>
                <w:rFonts w:ascii="Arial" w:hAnsi="Arial" w:cs="Arial"/>
                <w:sz w:val="24"/>
              </w:rPr>
              <w:t xml:space="preserve"> geen enkele vorm van feedback. Daarnaast is dit ook niet erg gebruiksvriendelijk, waardoor niet technische mensen hier vaak niet mee aan de slag kunnen.</w:t>
            </w:r>
          </w:p>
          <w:p w14:paraId="5AFF0470" w14:textId="77777777" w:rsidR="00AC3E74" w:rsidRPr="00AC3E74" w:rsidRDefault="00AC3E74" w:rsidP="00AC3E74">
            <w:pPr>
              <w:rPr>
                <w:rFonts w:ascii="Arial" w:hAnsi="Arial" w:cs="Arial"/>
                <w:sz w:val="24"/>
              </w:rPr>
            </w:pPr>
          </w:p>
          <w:p w14:paraId="55360EA3" w14:textId="4EE6BEA3" w:rsidR="00AB41C0" w:rsidRDefault="00AC3E74" w:rsidP="004D77D5">
            <w:pPr>
              <w:rPr>
                <w:rFonts w:ascii="Arial" w:hAnsi="Arial" w:cs="Arial"/>
                <w:sz w:val="24"/>
              </w:rPr>
            </w:pPr>
            <w:r w:rsidRPr="00AC3E74">
              <w:rPr>
                <w:rFonts w:ascii="Arial" w:hAnsi="Arial" w:cs="Arial"/>
                <w:sz w:val="24"/>
              </w:rPr>
              <w:t xml:space="preserve">Daarom </w:t>
            </w:r>
            <w:r>
              <w:rPr>
                <w:rFonts w:ascii="Arial" w:hAnsi="Arial" w:cs="Arial"/>
                <w:sz w:val="24"/>
              </w:rPr>
              <w:t>moet er een</w:t>
            </w:r>
            <w:r w:rsidRPr="00AC3E74">
              <w:rPr>
                <w:rFonts w:ascii="Arial" w:hAnsi="Arial" w:cs="Arial"/>
                <w:sz w:val="24"/>
              </w:rPr>
              <w:t xml:space="preserve"> eenvoudige en gebruiksvriendelijke UI voorzien </w:t>
            </w:r>
            <w:r>
              <w:rPr>
                <w:rFonts w:ascii="Arial" w:hAnsi="Arial" w:cs="Arial"/>
                <w:sz w:val="24"/>
              </w:rPr>
              <w:t xml:space="preserve">worden </w:t>
            </w:r>
            <w:r w:rsidRPr="00AC3E74">
              <w:rPr>
                <w:rFonts w:ascii="Arial" w:hAnsi="Arial" w:cs="Arial"/>
                <w:sz w:val="24"/>
              </w:rPr>
              <w:t>zodat iedereen hiermee aan de slag kan.</w:t>
            </w:r>
          </w:p>
          <w:p w14:paraId="15DC7496" w14:textId="77777777" w:rsidR="00AB41C0" w:rsidRDefault="00AB41C0" w:rsidP="004D77D5">
            <w:pPr>
              <w:rPr>
                <w:rFonts w:ascii="Arial" w:hAnsi="Arial" w:cs="Arial"/>
                <w:sz w:val="24"/>
              </w:rPr>
            </w:pPr>
          </w:p>
          <w:p w14:paraId="45714B26" w14:textId="77777777" w:rsidR="00AB41C0" w:rsidRPr="00BF1E48" w:rsidRDefault="00AB41C0" w:rsidP="004D77D5">
            <w:pPr>
              <w:rPr>
                <w:rFonts w:ascii="Arial" w:hAnsi="Arial" w:cs="Arial"/>
                <w:sz w:val="24"/>
              </w:rPr>
            </w:pP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br w:type="page"/>
      </w:r>
      <w:bookmarkStart w:id="1" w:name="_Toc379741044"/>
      <w:r w:rsidRPr="005410F7">
        <w:rPr>
          <w:u w:val="none"/>
        </w:rPr>
        <w:lastRenderedPageBreak/>
        <w:t>Plan van aanpak</w:t>
      </w:r>
      <w:bookmarkEnd w:id="1"/>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2"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2"/>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 xml:space="preserve">Unique </w:t>
      </w:r>
      <w:proofErr w:type="spellStart"/>
      <w:r w:rsidR="000119A1" w:rsidRPr="000119A1">
        <w:rPr>
          <w:rFonts w:ascii="Times New Roman" w:hAnsi="Times New Roman"/>
          <w:sz w:val="24"/>
        </w:rPr>
        <w:t>Selling</w:t>
      </w:r>
      <w:proofErr w:type="spellEnd"/>
      <w:r w:rsidR="000119A1" w:rsidRPr="000119A1">
        <w:rPr>
          <w:rFonts w:ascii="Times New Roman" w:hAnsi="Times New Roman"/>
          <w:sz w:val="24"/>
        </w:rPr>
        <w:t xml:space="preserve">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2E8C8F71" w:rsidR="00A21BAC" w:rsidRDefault="006E4251" w:rsidP="004D77D5">
            <w:pPr>
              <w:rPr>
                <w:rFonts w:ascii="Arial" w:hAnsi="Arial" w:cs="Arial"/>
                <w:sz w:val="22"/>
                <w:szCs w:val="22"/>
              </w:rPr>
            </w:pPr>
            <w:r>
              <w:rPr>
                <w:rFonts w:ascii="Arial" w:hAnsi="Arial" w:cs="Arial"/>
                <w:sz w:val="22"/>
                <w:szCs w:val="22"/>
              </w:rPr>
              <w:t>Het project is een opdracht van een klant. Deze zat met een probleem en is hiermee naar Tobania gekomen. Deze hebben het probleem ge</w:t>
            </w:r>
            <w:r w:rsidR="00A21BAC">
              <w:rPr>
                <w:rFonts w:ascii="Arial" w:hAnsi="Arial" w:cs="Arial"/>
                <w:sz w:val="22"/>
                <w:szCs w:val="22"/>
              </w:rPr>
              <w:t xml:space="preserve">analyseerd en hebben een mogelijke oplossing aan de klant aangebracht onder de vorm van dit project. </w:t>
            </w:r>
          </w:p>
          <w:p w14:paraId="6167B91E" w14:textId="77777777" w:rsidR="00A21BAC" w:rsidRDefault="00A21BAC" w:rsidP="004D77D5">
            <w:pPr>
              <w:rPr>
                <w:rFonts w:ascii="Arial" w:hAnsi="Arial" w:cs="Arial"/>
                <w:sz w:val="22"/>
                <w:szCs w:val="22"/>
              </w:rPr>
            </w:pPr>
          </w:p>
          <w:p w14:paraId="40776FE1" w14:textId="5DCA33E9" w:rsidR="006E4251" w:rsidRDefault="00A21BAC" w:rsidP="004D77D5">
            <w:pPr>
              <w:rPr>
                <w:rFonts w:ascii="Arial" w:hAnsi="Arial" w:cs="Arial"/>
                <w:sz w:val="22"/>
                <w:szCs w:val="22"/>
              </w:rPr>
            </w:pPr>
            <w:r>
              <w:rPr>
                <w:rFonts w:ascii="Arial" w:hAnsi="Arial" w:cs="Arial"/>
                <w:sz w:val="22"/>
                <w:szCs w:val="22"/>
              </w:rPr>
              <w:t>Tobania is een IT bedrijf met een vestiging in Hasselt, hier wordt er in de .</w:t>
            </w:r>
            <w:r>
              <w:rPr>
                <w:rFonts w:ascii="Arial" w:hAnsi="Arial" w:cs="Arial"/>
                <w:i/>
                <w:iCs/>
                <w:sz w:val="22"/>
                <w:szCs w:val="22"/>
              </w:rPr>
              <w:t>NET</w:t>
            </w:r>
            <w:r>
              <w:rPr>
                <w:rFonts w:ascii="Arial" w:hAnsi="Arial" w:cs="Arial"/>
                <w:sz w:val="22"/>
                <w:szCs w:val="22"/>
              </w:rPr>
              <w:t xml:space="preserve"> omgeving gewerkt. Ze hechten veel belang aan het nauw samenwerken met hun klanten. Zo willen ze altijd transparant zijn naar hun klanten toe. </w:t>
            </w:r>
          </w:p>
          <w:p w14:paraId="31365E71" w14:textId="0DD1E501" w:rsidR="00A21BAC" w:rsidRDefault="00A21BAC" w:rsidP="004D77D5">
            <w:pPr>
              <w:rPr>
                <w:rFonts w:ascii="Arial" w:hAnsi="Arial" w:cs="Arial"/>
                <w:sz w:val="22"/>
                <w:szCs w:val="22"/>
              </w:rPr>
            </w:pPr>
          </w:p>
          <w:p w14:paraId="5F819ED4" w14:textId="761F1190" w:rsidR="00234E04" w:rsidRDefault="00A21BAC" w:rsidP="004D77D5">
            <w:pPr>
              <w:rPr>
                <w:rFonts w:ascii="Times New Roman" w:hAnsi="Times New Roman"/>
                <w:sz w:val="24"/>
              </w:rPr>
            </w:pPr>
            <w:r>
              <w:rPr>
                <w:rFonts w:ascii="Arial" w:hAnsi="Arial" w:cs="Arial"/>
                <w:sz w:val="22"/>
                <w:szCs w:val="22"/>
              </w:rPr>
              <w:t xml:space="preserve">Ik heb voor Tobania gekozen omdat hun project mij zeker interessant </w:t>
            </w:r>
            <w:del w:id="3" w:author="Marijke Willems" w:date="2022-03-04T17:52:00Z">
              <w:r w:rsidDel="005B21E8">
                <w:rPr>
                  <w:rFonts w:ascii="Arial" w:hAnsi="Arial" w:cs="Arial"/>
                  <w:sz w:val="22"/>
                  <w:szCs w:val="22"/>
                </w:rPr>
                <w:delText xml:space="preserve">leken </w:delText>
              </w:r>
            </w:del>
            <w:ins w:id="4" w:author="Marijke Willems" w:date="2022-03-04T17:52:00Z">
              <w:r w:rsidR="005B21E8">
                <w:rPr>
                  <w:rFonts w:ascii="Arial" w:hAnsi="Arial" w:cs="Arial"/>
                  <w:sz w:val="22"/>
                  <w:szCs w:val="22"/>
                </w:rPr>
                <w:t>leek</w:t>
              </w:r>
              <w:r w:rsidR="005B21E8">
                <w:rPr>
                  <w:rFonts w:ascii="Arial" w:hAnsi="Arial" w:cs="Arial"/>
                  <w:sz w:val="22"/>
                  <w:szCs w:val="22"/>
                </w:rPr>
                <w:t xml:space="preserve"> </w:t>
              </w:r>
            </w:ins>
            <w:r>
              <w:rPr>
                <w:rFonts w:ascii="Arial" w:hAnsi="Arial" w:cs="Arial"/>
                <w:sz w:val="22"/>
                <w:szCs w:val="22"/>
              </w:rPr>
              <w:t xml:space="preserve">maar na een eerste persoonlijk gesprek was ik overtuigd. Ik had direct een goed gevoel. Dit omdat er punten werden aangehaald waarmee ik het </w:t>
            </w:r>
            <w:commentRangeStart w:id="5"/>
            <w:r>
              <w:rPr>
                <w:rFonts w:ascii="Arial" w:hAnsi="Arial" w:cs="Arial"/>
                <w:sz w:val="22"/>
                <w:szCs w:val="22"/>
              </w:rPr>
              <w:t>volledig eens was</w:t>
            </w:r>
            <w:commentRangeEnd w:id="5"/>
            <w:r w:rsidR="00025EE9">
              <w:rPr>
                <w:rStyle w:val="Verwijzingopmerking"/>
              </w:rPr>
              <w:commentReference w:id="5"/>
            </w:r>
            <w:r>
              <w:rPr>
                <w:rFonts w:ascii="Arial" w:hAnsi="Arial" w:cs="Arial"/>
                <w:sz w:val="22"/>
                <w:szCs w:val="22"/>
              </w:rPr>
              <w:t>. Als omgeving heb ik altijd meer interesse gehad in .</w:t>
            </w:r>
            <w:r w:rsidRPr="00A21BAC">
              <w:rPr>
                <w:rFonts w:ascii="Arial" w:hAnsi="Arial" w:cs="Arial"/>
                <w:i/>
                <w:iCs/>
                <w:sz w:val="22"/>
                <w:szCs w:val="22"/>
              </w:rPr>
              <w:t>NET</w:t>
            </w:r>
            <w:r>
              <w:rPr>
                <w:rFonts w:ascii="Arial" w:hAnsi="Arial" w:cs="Arial"/>
                <w:sz w:val="22"/>
                <w:szCs w:val="22"/>
              </w:rPr>
              <w:t>. Deze opdracht is ook een verderzetting van een opdracht van vorig jaar. Dus is het ook wel boeiend om de vorige student hierbij te betrekken om zijn gedachtegang te kunnen volgen en zo mijn eigen inbreng te doen.</w:t>
            </w:r>
          </w:p>
          <w:p w14:paraId="0AB7041C" w14:textId="77777777" w:rsidR="00234E04" w:rsidRDefault="00234E04" w:rsidP="004D77D5">
            <w:pPr>
              <w:rPr>
                <w:rFonts w:ascii="Times New Roman" w:hAnsi="Times New Roman"/>
                <w:sz w:val="24"/>
              </w:rPr>
            </w:pPr>
          </w:p>
          <w:p w14:paraId="2A255886" w14:textId="77777777" w:rsidR="00234E04" w:rsidRPr="00BF1E48" w:rsidRDefault="00234E04" w:rsidP="004D77D5">
            <w:pPr>
              <w:rPr>
                <w:rFonts w:ascii="Times New Roman" w:hAnsi="Times New Roman"/>
                <w:sz w:val="24"/>
              </w:rPr>
            </w:pPr>
          </w:p>
        </w:tc>
      </w:tr>
    </w:tbl>
    <w:p w14:paraId="2B1149DA" w14:textId="77777777" w:rsidR="00257D4B" w:rsidRDefault="00257D4B" w:rsidP="004D77D5">
      <w:pPr>
        <w:rPr>
          <w:rFonts w:ascii="Times New Roman" w:hAnsi="Times New Roman"/>
          <w:sz w:val="24"/>
        </w:rPr>
      </w:pP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6" w:name="_Toc379741046"/>
      <w:r w:rsidRPr="005A0F99">
        <w:rPr>
          <w:rFonts w:ascii="Arial" w:hAnsi="Arial" w:cs="Arial"/>
          <w:b w:val="0"/>
          <w:sz w:val="28"/>
          <w:szCs w:val="28"/>
        </w:rPr>
        <w:t>Probleemstelling</w:t>
      </w:r>
      <w:r w:rsidR="00223024">
        <w:rPr>
          <w:rFonts w:ascii="Arial" w:hAnsi="Arial" w:cs="Arial"/>
          <w:b w:val="0"/>
          <w:sz w:val="28"/>
          <w:szCs w:val="28"/>
        </w:rPr>
        <w:t>(en)</w:t>
      </w:r>
      <w:bookmarkEnd w:id="6"/>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49843EE0" w:rsidR="006057D0" w:rsidRDefault="00F5780B" w:rsidP="00CE72ED">
            <w:pPr>
              <w:rPr>
                <w:rFonts w:ascii="Arial" w:hAnsi="Arial" w:cs="Arial"/>
                <w:sz w:val="22"/>
                <w:szCs w:val="22"/>
              </w:rPr>
            </w:pPr>
            <w:r>
              <w:rPr>
                <w:rFonts w:ascii="Arial" w:hAnsi="Arial" w:cs="Arial"/>
                <w:sz w:val="22"/>
                <w:szCs w:val="22"/>
              </w:rPr>
              <w:t xml:space="preserve">Dit project is gekomen op vraag van een klant. Deze gebruikt momenteel </w:t>
            </w:r>
            <w:r w:rsidRPr="00F5780B">
              <w:rPr>
                <w:rFonts w:ascii="Arial" w:hAnsi="Arial" w:cs="Arial"/>
                <w:i/>
                <w:iCs/>
                <w:sz w:val="22"/>
                <w:szCs w:val="22"/>
              </w:rPr>
              <w:t>Windows Scheduler</w:t>
            </w:r>
            <w:r>
              <w:rPr>
                <w:rFonts w:ascii="Arial" w:hAnsi="Arial" w:cs="Arial"/>
                <w:i/>
                <w:iCs/>
                <w:sz w:val="22"/>
                <w:szCs w:val="22"/>
              </w:rPr>
              <w:t xml:space="preserve"> </w:t>
            </w:r>
            <w:r>
              <w:rPr>
                <w:rFonts w:ascii="Arial" w:hAnsi="Arial" w:cs="Arial"/>
                <w:sz w:val="22"/>
                <w:szCs w:val="22"/>
              </w:rPr>
              <w:t>om bepaalde taken te doen binnen hun onderneming. Dit vult echter niet hun juiste n</w:t>
            </w:r>
            <w:del w:id="7" w:author="Marijke Willems" w:date="2022-03-04T17:55:00Z">
              <w:r w:rsidDel="00025EE9">
                <w:rPr>
                  <w:rFonts w:ascii="Arial" w:hAnsi="Arial" w:cs="Arial"/>
                  <w:sz w:val="22"/>
                  <w:szCs w:val="22"/>
                </w:rPr>
                <w:delText>o</w:delText>
              </w:r>
            </w:del>
            <w:r>
              <w:rPr>
                <w:rFonts w:ascii="Arial" w:hAnsi="Arial" w:cs="Arial"/>
                <w:sz w:val="22"/>
                <w:szCs w:val="22"/>
              </w:rPr>
              <w:t>od</w:t>
            </w:r>
            <w:del w:id="8" w:author="Marijke Willems" w:date="2022-03-04T17:55:00Z">
              <w:r w:rsidDel="00025EE9">
                <w:rPr>
                  <w:rFonts w:ascii="Arial" w:hAnsi="Arial" w:cs="Arial"/>
                  <w:sz w:val="22"/>
                  <w:szCs w:val="22"/>
                </w:rPr>
                <w:delText>d</w:delText>
              </w:r>
            </w:del>
            <w:r>
              <w:rPr>
                <w:rFonts w:ascii="Arial" w:hAnsi="Arial" w:cs="Arial"/>
                <w:sz w:val="22"/>
                <w:szCs w:val="22"/>
              </w:rPr>
              <w:t>en. Er is namelijk geen feedback en het is niet gebruiksvriendelijk voor niet technische mensen.</w:t>
            </w:r>
          </w:p>
          <w:p w14:paraId="1EB981FF" w14:textId="51A91576" w:rsidR="00234E04" w:rsidRDefault="00F5780B" w:rsidP="00CE72ED">
            <w:pPr>
              <w:rPr>
                <w:rFonts w:ascii="Arial" w:hAnsi="Arial" w:cs="Arial"/>
                <w:sz w:val="22"/>
                <w:szCs w:val="22"/>
              </w:rPr>
            </w:pPr>
            <w:r>
              <w:rPr>
                <w:rFonts w:ascii="Arial" w:hAnsi="Arial" w:cs="Arial"/>
                <w:sz w:val="22"/>
                <w:szCs w:val="22"/>
              </w:rPr>
              <w:t xml:space="preserve">Dit project is vorig jaar begonnen door een stagiair. Deze is aangeworven door Tobania dus hier kan beroep op worden gedaan voor </w:t>
            </w:r>
            <w:commentRangeStart w:id="9"/>
            <w:r>
              <w:rPr>
                <w:rFonts w:ascii="Arial" w:hAnsi="Arial" w:cs="Arial"/>
                <w:sz w:val="22"/>
                <w:szCs w:val="22"/>
              </w:rPr>
              <w:t>vragen</w:t>
            </w:r>
            <w:commentRangeEnd w:id="9"/>
            <w:r w:rsidR="00BD100D">
              <w:rPr>
                <w:rStyle w:val="Verwijzingopmerking"/>
              </w:rPr>
              <w:commentReference w:id="9"/>
            </w:r>
            <w:r>
              <w:rPr>
                <w:rFonts w:ascii="Arial" w:hAnsi="Arial" w:cs="Arial"/>
                <w:sz w:val="22"/>
                <w:szCs w:val="22"/>
              </w:rPr>
              <w:t xml:space="preserve">. </w:t>
            </w:r>
          </w:p>
          <w:p w14:paraId="4DBCD5CC" w14:textId="77777777" w:rsidR="00234E04" w:rsidRDefault="00234E04" w:rsidP="00CE72ED">
            <w:pPr>
              <w:rPr>
                <w:rFonts w:ascii="Arial" w:hAnsi="Arial" w:cs="Arial"/>
                <w:sz w:val="22"/>
                <w:szCs w:val="22"/>
              </w:rPr>
            </w:pPr>
          </w:p>
          <w:p w14:paraId="6062DBDC" w14:textId="77777777" w:rsidR="00234E04" w:rsidRPr="00BF1E48" w:rsidRDefault="00234E04" w:rsidP="00CE72ED">
            <w:pPr>
              <w:rPr>
                <w:rFonts w:ascii="Arial" w:hAnsi="Arial" w:cs="Arial"/>
                <w:sz w:val="22"/>
                <w:szCs w:val="22"/>
              </w:rPr>
            </w:pPr>
          </w:p>
          <w:p w14:paraId="4B995E37" w14:textId="77777777" w:rsidR="00394D16" w:rsidRPr="00BF1E48" w:rsidRDefault="00394D16" w:rsidP="00CE72ED">
            <w:pPr>
              <w:rPr>
                <w:rFonts w:ascii="Arial" w:hAnsi="Arial" w:cs="Arial"/>
                <w:sz w:val="22"/>
                <w:szCs w:val="22"/>
              </w:rPr>
            </w:pPr>
          </w:p>
          <w:p w14:paraId="55C02EE8" w14:textId="77777777" w:rsidR="006057D0" w:rsidRPr="00BF1E48" w:rsidRDefault="006057D0" w:rsidP="00CE72ED">
            <w:pPr>
              <w:rPr>
                <w:rFonts w:ascii="Times New Roman" w:hAnsi="Times New Roman"/>
                <w:sz w:val="24"/>
              </w:rPr>
            </w:pPr>
          </w:p>
        </w:tc>
      </w:tr>
    </w:tbl>
    <w:p w14:paraId="185AD084" w14:textId="77777777" w:rsidR="00B01A09" w:rsidRPr="005A0F99" w:rsidRDefault="006057D0" w:rsidP="00472F07">
      <w:pPr>
        <w:pStyle w:val="Kop2"/>
        <w:numPr>
          <w:ilvl w:val="0"/>
          <w:numId w:val="3"/>
        </w:numPr>
        <w:rPr>
          <w:rFonts w:ascii="Arial" w:hAnsi="Arial" w:cs="Arial"/>
          <w:b w:val="0"/>
          <w:sz w:val="28"/>
          <w:szCs w:val="28"/>
        </w:rPr>
      </w:pPr>
      <w:r>
        <w:rPr>
          <w:rFonts w:ascii="Arial" w:hAnsi="Arial" w:cs="Arial"/>
          <w:b w:val="0"/>
          <w:sz w:val="28"/>
          <w:szCs w:val="28"/>
        </w:rPr>
        <w:br w:type="page"/>
      </w:r>
      <w:bookmarkStart w:id="10" w:name="_Toc379741047"/>
      <w:r w:rsidR="00B01A09" w:rsidRPr="005A0F99">
        <w:rPr>
          <w:rFonts w:ascii="Arial" w:hAnsi="Arial" w:cs="Arial"/>
          <w:b w:val="0"/>
          <w:sz w:val="28"/>
          <w:szCs w:val="28"/>
        </w:rPr>
        <w:lastRenderedPageBreak/>
        <w:t>Doelstelling</w:t>
      </w:r>
      <w:r w:rsidR="00223024">
        <w:rPr>
          <w:rFonts w:ascii="Arial" w:hAnsi="Arial" w:cs="Arial"/>
          <w:b w:val="0"/>
          <w:sz w:val="28"/>
          <w:szCs w:val="28"/>
        </w:rPr>
        <w:t>(en)</w:t>
      </w:r>
      <w:bookmarkEnd w:id="10"/>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6799A215" w14:textId="487DD34A" w:rsidR="00257D4B" w:rsidRDefault="00F5780B" w:rsidP="00CE72ED">
            <w:pPr>
              <w:rPr>
                <w:rFonts w:ascii="Arial" w:hAnsi="Arial" w:cs="Arial"/>
                <w:sz w:val="22"/>
                <w:szCs w:val="22"/>
              </w:rPr>
            </w:pPr>
            <w:r>
              <w:rPr>
                <w:rFonts w:ascii="Arial" w:hAnsi="Arial" w:cs="Arial"/>
                <w:sz w:val="22"/>
                <w:szCs w:val="22"/>
              </w:rPr>
              <w:t xml:space="preserve">Er moet een mooie en gebruiksvriendelijk gebruikersinterface voorzien worden zodat iedereen gemakkelijk met de toepassing kan </w:t>
            </w:r>
            <w:commentRangeStart w:id="11"/>
            <w:r>
              <w:rPr>
                <w:rFonts w:ascii="Arial" w:hAnsi="Arial" w:cs="Arial"/>
                <w:sz w:val="22"/>
                <w:szCs w:val="22"/>
              </w:rPr>
              <w:t>werken</w:t>
            </w:r>
            <w:commentRangeEnd w:id="11"/>
            <w:r w:rsidR="00BD100D">
              <w:rPr>
                <w:rStyle w:val="Verwijzingopmerking"/>
              </w:rPr>
              <w:commentReference w:id="11"/>
            </w:r>
            <w:r>
              <w:rPr>
                <w:rFonts w:ascii="Arial" w:hAnsi="Arial" w:cs="Arial"/>
                <w:sz w:val="22"/>
                <w:szCs w:val="22"/>
              </w:rPr>
              <w:t xml:space="preserve">. </w:t>
            </w:r>
          </w:p>
          <w:p w14:paraId="700D655F" w14:textId="77777777" w:rsidR="00234E04" w:rsidRDefault="00234E04" w:rsidP="00CE72ED">
            <w:pPr>
              <w:rPr>
                <w:rFonts w:ascii="Arial" w:hAnsi="Arial" w:cs="Arial"/>
                <w:sz w:val="22"/>
                <w:szCs w:val="22"/>
              </w:rPr>
            </w:pPr>
          </w:p>
          <w:p w14:paraId="4CF6F26F" w14:textId="77777777" w:rsidR="00234E04" w:rsidRDefault="00234E04" w:rsidP="00CE72ED">
            <w:pPr>
              <w:rPr>
                <w:rFonts w:ascii="Arial" w:hAnsi="Arial" w:cs="Arial"/>
                <w:sz w:val="22"/>
                <w:szCs w:val="22"/>
              </w:rPr>
            </w:pPr>
          </w:p>
          <w:p w14:paraId="38BF7A8B" w14:textId="77777777" w:rsidR="00234E04" w:rsidRDefault="00234E04" w:rsidP="00CE72ED">
            <w:pPr>
              <w:rPr>
                <w:rFonts w:ascii="Arial" w:hAnsi="Arial" w:cs="Arial"/>
                <w:sz w:val="22"/>
                <w:szCs w:val="22"/>
              </w:rPr>
            </w:pPr>
          </w:p>
          <w:p w14:paraId="24CD07C1" w14:textId="77777777" w:rsidR="00234E04" w:rsidRDefault="00234E04" w:rsidP="00CE72ED">
            <w:pPr>
              <w:rPr>
                <w:rFonts w:ascii="Arial" w:hAnsi="Arial" w:cs="Arial"/>
                <w:sz w:val="22"/>
                <w:szCs w:val="22"/>
              </w:rPr>
            </w:pPr>
          </w:p>
          <w:p w14:paraId="68AF481C" w14:textId="77777777" w:rsidR="00234E04" w:rsidRDefault="00234E04" w:rsidP="00CE72ED">
            <w:pPr>
              <w:rPr>
                <w:rFonts w:ascii="Arial" w:hAnsi="Arial" w:cs="Arial"/>
                <w:sz w:val="22"/>
                <w:szCs w:val="22"/>
              </w:rPr>
            </w:pPr>
          </w:p>
          <w:p w14:paraId="276E4193" w14:textId="77777777" w:rsidR="00234E04" w:rsidRDefault="00234E04" w:rsidP="00CE72ED">
            <w:pPr>
              <w:rPr>
                <w:rFonts w:ascii="Arial" w:hAnsi="Arial" w:cs="Arial"/>
                <w:sz w:val="22"/>
                <w:szCs w:val="22"/>
              </w:rPr>
            </w:pPr>
          </w:p>
          <w:p w14:paraId="4BD6715A" w14:textId="77777777" w:rsidR="00234E04" w:rsidRDefault="00234E04" w:rsidP="00CE72ED">
            <w:pPr>
              <w:rPr>
                <w:rFonts w:ascii="Arial" w:hAnsi="Arial" w:cs="Arial"/>
                <w:sz w:val="22"/>
                <w:szCs w:val="22"/>
              </w:rPr>
            </w:pPr>
          </w:p>
          <w:p w14:paraId="7CC77870" w14:textId="77777777" w:rsidR="00234E04" w:rsidRDefault="00234E04" w:rsidP="00CE72ED">
            <w:pPr>
              <w:rPr>
                <w:rFonts w:ascii="Arial" w:hAnsi="Arial" w:cs="Arial"/>
                <w:sz w:val="22"/>
                <w:szCs w:val="22"/>
              </w:rPr>
            </w:pPr>
          </w:p>
          <w:p w14:paraId="0B644C5D" w14:textId="77777777" w:rsidR="00234E04" w:rsidRDefault="00234E04" w:rsidP="00CE72ED">
            <w:pPr>
              <w:rPr>
                <w:rFonts w:ascii="Arial" w:hAnsi="Arial" w:cs="Arial"/>
                <w:sz w:val="22"/>
                <w:szCs w:val="22"/>
              </w:rPr>
            </w:pPr>
          </w:p>
          <w:p w14:paraId="21D24003" w14:textId="77777777" w:rsidR="00234E04" w:rsidRDefault="00234E04" w:rsidP="00CE72ED">
            <w:pPr>
              <w:rPr>
                <w:rFonts w:ascii="Arial" w:hAnsi="Arial" w:cs="Arial"/>
                <w:sz w:val="22"/>
                <w:szCs w:val="22"/>
              </w:rPr>
            </w:pPr>
          </w:p>
          <w:p w14:paraId="19EE7DB9" w14:textId="77777777" w:rsidR="00234E04" w:rsidRDefault="00234E04" w:rsidP="00CE72ED">
            <w:pPr>
              <w:rPr>
                <w:rFonts w:ascii="Arial" w:hAnsi="Arial" w:cs="Arial"/>
                <w:sz w:val="22"/>
                <w:szCs w:val="22"/>
              </w:rPr>
            </w:pPr>
          </w:p>
          <w:p w14:paraId="6D59D262" w14:textId="77777777" w:rsidR="00234E04" w:rsidRDefault="00234E04" w:rsidP="00CE72ED">
            <w:pPr>
              <w:rPr>
                <w:rFonts w:ascii="Arial" w:hAnsi="Arial" w:cs="Arial"/>
                <w:sz w:val="22"/>
                <w:szCs w:val="22"/>
              </w:rPr>
            </w:pPr>
          </w:p>
          <w:p w14:paraId="29E8F1F0" w14:textId="77777777" w:rsidR="00234E04" w:rsidRDefault="00234E04" w:rsidP="00CE72ED">
            <w:pPr>
              <w:rPr>
                <w:rFonts w:ascii="Arial" w:hAnsi="Arial" w:cs="Arial"/>
                <w:sz w:val="22"/>
                <w:szCs w:val="22"/>
              </w:rPr>
            </w:pPr>
          </w:p>
          <w:p w14:paraId="6896533C" w14:textId="77777777" w:rsidR="00234E04" w:rsidRDefault="00234E04" w:rsidP="00CE72ED">
            <w:pPr>
              <w:rPr>
                <w:rFonts w:ascii="Arial" w:hAnsi="Arial" w:cs="Arial"/>
                <w:sz w:val="22"/>
                <w:szCs w:val="22"/>
              </w:rPr>
            </w:pPr>
          </w:p>
          <w:p w14:paraId="6A0416D6" w14:textId="77777777" w:rsidR="00234E04" w:rsidRDefault="00234E04" w:rsidP="00CE72ED">
            <w:pPr>
              <w:rPr>
                <w:rFonts w:ascii="Arial" w:hAnsi="Arial" w:cs="Arial"/>
                <w:sz w:val="22"/>
                <w:szCs w:val="22"/>
              </w:rPr>
            </w:pPr>
          </w:p>
          <w:p w14:paraId="39ECFB1D" w14:textId="77777777" w:rsidR="00234E04" w:rsidRDefault="00234E04" w:rsidP="00CE72ED">
            <w:pPr>
              <w:rPr>
                <w:rFonts w:ascii="Arial" w:hAnsi="Arial" w:cs="Arial"/>
                <w:sz w:val="22"/>
                <w:szCs w:val="22"/>
              </w:rPr>
            </w:pPr>
          </w:p>
          <w:p w14:paraId="536A6C8A" w14:textId="77777777" w:rsidR="00234E04" w:rsidRDefault="00234E04" w:rsidP="00CE72ED">
            <w:pPr>
              <w:rPr>
                <w:rFonts w:ascii="Arial" w:hAnsi="Arial" w:cs="Arial"/>
                <w:sz w:val="22"/>
                <w:szCs w:val="22"/>
              </w:rPr>
            </w:pPr>
          </w:p>
          <w:p w14:paraId="34D2BE47" w14:textId="77777777" w:rsidR="00234E04" w:rsidRDefault="00234E04" w:rsidP="00CE72ED">
            <w:pPr>
              <w:rPr>
                <w:rFonts w:ascii="Arial" w:hAnsi="Arial" w:cs="Arial"/>
                <w:sz w:val="22"/>
                <w:szCs w:val="22"/>
              </w:rPr>
            </w:pPr>
          </w:p>
          <w:p w14:paraId="13DA82F6" w14:textId="77777777" w:rsidR="00234E04" w:rsidRDefault="00234E04" w:rsidP="00CE72ED">
            <w:pPr>
              <w:rPr>
                <w:rFonts w:ascii="Arial" w:hAnsi="Arial" w:cs="Arial"/>
                <w:sz w:val="22"/>
                <w:szCs w:val="22"/>
              </w:rPr>
            </w:pPr>
          </w:p>
          <w:p w14:paraId="40DED0B0" w14:textId="77777777" w:rsidR="00234E04" w:rsidRDefault="00234E04" w:rsidP="00CE72ED">
            <w:pPr>
              <w:rPr>
                <w:rFonts w:ascii="Arial" w:hAnsi="Arial" w:cs="Arial"/>
                <w:sz w:val="22"/>
                <w:szCs w:val="22"/>
              </w:rPr>
            </w:pPr>
          </w:p>
          <w:p w14:paraId="3EF8C80E" w14:textId="77777777" w:rsidR="00234E04" w:rsidRDefault="00234E04" w:rsidP="00CE72ED">
            <w:pPr>
              <w:rPr>
                <w:rFonts w:ascii="Arial" w:hAnsi="Arial" w:cs="Arial"/>
                <w:sz w:val="22"/>
                <w:szCs w:val="22"/>
              </w:rPr>
            </w:pPr>
          </w:p>
          <w:p w14:paraId="691F8BF0" w14:textId="77777777" w:rsidR="00234E04" w:rsidRDefault="00234E04" w:rsidP="00CE72ED">
            <w:pPr>
              <w:rPr>
                <w:rFonts w:ascii="Arial" w:hAnsi="Arial" w:cs="Arial"/>
                <w:sz w:val="22"/>
                <w:szCs w:val="22"/>
              </w:rPr>
            </w:pPr>
          </w:p>
          <w:p w14:paraId="7A4861A2" w14:textId="77777777" w:rsidR="00234E04" w:rsidRDefault="00234E04" w:rsidP="00CE72ED">
            <w:pPr>
              <w:rPr>
                <w:rFonts w:ascii="Arial" w:hAnsi="Arial" w:cs="Arial"/>
                <w:sz w:val="22"/>
                <w:szCs w:val="22"/>
              </w:rPr>
            </w:pPr>
          </w:p>
          <w:p w14:paraId="45D66FD3" w14:textId="77777777" w:rsidR="00234E04" w:rsidRPr="00BF1E48" w:rsidRDefault="00234E04" w:rsidP="00CE72ED">
            <w:pPr>
              <w:rPr>
                <w:rFonts w:ascii="Arial" w:hAnsi="Arial" w:cs="Arial"/>
                <w:sz w:val="22"/>
                <w:szCs w:val="22"/>
              </w:rPr>
            </w:pPr>
          </w:p>
          <w:p w14:paraId="4E8CC1C0" w14:textId="77777777" w:rsidR="00257D4B" w:rsidRPr="00BF1E48" w:rsidRDefault="00257D4B" w:rsidP="00CE72ED">
            <w:pPr>
              <w:rPr>
                <w:rFonts w:ascii="Times New Roman" w:hAnsi="Times New Roman"/>
                <w:sz w:val="24"/>
              </w:rPr>
            </w:pPr>
          </w:p>
        </w:tc>
      </w:tr>
    </w:tbl>
    <w:p w14:paraId="3DDC9305" w14:textId="77777777" w:rsidR="00B01A09" w:rsidRPr="005A0F99" w:rsidRDefault="006057D0" w:rsidP="00472F07">
      <w:pPr>
        <w:pStyle w:val="Kop2"/>
        <w:numPr>
          <w:ilvl w:val="0"/>
          <w:numId w:val="3"/>
        </w:numPr>
        <w:rPr>
          <w:rFonts w:ascii="Arial" w:hAnsi="Arial" w:cs="Arial"/>
          <w:b w:val="0"/>
          <w:sz w:val="28"/>
          <w:szCs w:val="28"/>
        </w:rPr>
      </w:pPr>
      <w:r>
        <w:rPr>
          <w:rFonts w:ascii="Arial" w:hAnsi="Arial" w:cs="Arial"/>
          <w:b w:val="0"/>
          <w:sz w:val="28"/>
          <w:szCs w:val="28"/>
        </w:rPr>
        <w:br w:type="page"/>
      </w:r>
      <w:bookmarkStart w:id="12" w:name="_Toc379741048"/>
      <w:r w:rsidR="00E42EC6">
        <w:rPr>
          <w:rFonts w:ascii="Arial" w:hAnsi="Arial" w:cs="Arial"/>
          <w:b w:val="0"/>
          <w:sz w:val="28"/>
          <w:szCs w:val="28"/>
        </w:rPr>
        <w:lastRenderedPageBreak/>
        <w:t>Randvoorwaarden</w:t>
      </w:r>
      <w:bookmarkEnd w:id="12"/>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6E8EB66F" w:rsidR="00AC3E74" w:rsidRPr="00AC3E74" w:rsidRDefault="00AC3E74" w:rsidP="00826D95">
      <w:pPr>
        <w:spacing w:after="120"/>
        <w:ind w:left="698"/>
        <w:rPr>
          <w:rFonts w:ascii="Times New Roman" w:hAnsi="Times New Roman"/>
          <w:sz w:val="24"/>
        </w:rPr>
      </w:pPr>
      <w:r>
        <w:rPr>
          <w:rFonts w:ascii="Times New Roman" w:hAnsi="Times New Roman"/>
          <w:sz w:val="24"/>
        </w:rPr>
        <w:t>Ik zal altijd proberen zelf eerst een oplossing te zoeken en dan mijn bevindingen aanbrengen aan mijn bedrijfspromotor. Hierdoor kunnen we samen tot een eindbeslissing komen.</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4D50A454" w:rsidR="006E4251" w:rsidRPr="006E4251" w:rsidRDefault="00E70D5B" w:rsidP="006E4251">
      <w:pPr>
        <w:ind w:left="854"/>
        <w:rPr>
          <w:rFonts w:ascii="Times New Roman" w:hAnsi="Times New Roman"/>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0A5EAA6E" w14:textId="17B1B93B" w:rsidR="00AC3E74" w:rsidRPr="00AC3E74" w:rsidRDefault="00AC3E74" w:rsidP="00AC3E74">
      <w:pPr>
        <w:ind w:left="854"/>
        <w:rPr>
          <w:rFonts w:ascii="Times New Roman" w:hAnsi="Times New Roman"/>
          <w:sz w:val="24"/>
        </w:rPr>
      </w:pPr>
      <w:commentRangeStart w:id="13"/>
      <w:r>
        <w:rPr>
          <w:rFonts w:ascii="Times New Roman" w:hAnsi="Times New Roman"/>
          <w:sz w:val="24"/>
        </w:rPr>
        <w:t>Er wordt verwacht dat er enkel van thuis uit gewerkt wordt. Het is dus niet de bedoeling dat iemand op kantoor werkt.</w:t>
      </w:r>
      <w:commentRangeEnd w:id="13"/>
      <w:r w:rsidR="00BD100D">
        <w:rPr>
          <w:rStyle w:val="Verwijzingopmerking"/>
        </w:rPr>
        <w:commentReference w:id="13"/>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7BEBBBD2" w14:textId="1E0310DC" w:rsidR="00AC3E74" w:rsidRDefault="00AC3E74" w:rsidP="00D874E9">
      <w:pPr>
        <w:spacing w:after="120"/>
        <w:ind w:left="709" w:hanging="596"/>
        <w:rPr>
          <w:rFonts w:ascii="Times New Roman" w:hAnsi="Times New Roman"/>
          <w:sz w:val="24"/>
        </w:rPr>
      </w:pPr>
      <w:r>
        <w:rPr>
          <w:rFonts w:ascii="Times New Roman" w:hAnsi="Times New Roman"/>
          <w:i/>
          <w:iCs/>
          <w:sz w:val="24"/>
        </w:rPr>
        <w:tab/>
      </w:r>
      <w:r>
        <w:rPr>
          <w:rFonts w:ascii="Times New Roman" w:hAnsi="Times New Roman"/>
          <w:sz w:val="24"/>
        </w:rPr>
        <w:t xml:space="preserve">Ik krijg een office360 account en ook een Visual Studio licentie om mee te werken. </w:t>
      </w:r>
      <w:r w:rsidR="006E4251">
        <w:rPr>
          <w:rFonts w:ascii="Times New Roman" w:hAnsi="Times New Roman"/>
          <w:sz w:val="24"/>
        </w:rPr>
        <w:t>Voor technisch vragen heb ik een interne technische coach waarop ik beroep kan doen wanneer ik vragen heb i.v.m. de technische aspecten van het project.</w:t>
      </w:r>
    </w:p>
    <w:p w14:paraId="76AA8848" w14:textId="6D8EF192" w:rsidR="006E4251" w:rsidRPr="00AC3E74" w:rsidRDefault="006E4251" w:rsidP="00D874E9">
      <w:pPr>
        <w:spacing w:after="120"/>
        <w:ind w:left="709" w:hanging="596"/>
        <w:rPr>
          <w:rFonts w:ascii="Times New Roman" w:hAnsi="Times New Roman"/>
          <w:sz w:val="24"/>
        </w:rPr>
      </w:pPr>
      <w:r>
        <w:rPr>
          <w:rFonts w:ascii="Times New Roman" w:hAnsi="Times New Roman"/>
          <w:sz w:val="24"/>
        </w:rPr>
        <w:tab/>
        <w:t>Er mag ook beroep gedaan worden op een andere collega met veel ervaring binnen dit project wanneer ik met vragen zit over het project zelf.</w:t>
      </w:r>
    </w:p>
    <w:p w14:paraId="77DA91AB" w14:textId="77777777" w:rsidR="008D4A1A" w:rsidRDefault="008D4A1A" w:rsidP="000F3F4C">
      <w:pPr>
        <w:spacing w:after="120"/>
        <w:ind w:left="113"/>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4DD36D43" w:rsidR="006E4251" w:rsidRPr="006E4251" w:rsidRDefault="006E4251" w:rsidP="006E4251">
      <w:pPr>
        <w:spacing w:after="120"/>
        <w:ind w:left="698"/>
        <w:rPr>
          <w:rFonts w:ascii="Times New Roman" w:hAnsi="Times New Roman"/>
          <w:sz w:val="24"/>
        </w:rPr>
      </w:pPr>
      <w:r>
        <w:rPr>
          <w:rFonts w:ascii="Times New Roman" w:hAnsi="Times New Roman"/>
          <w:sz w:val="24"/>
        </w:rPr>
        <w:t>Door het thuis werken is het niet altijd gemakkelijk om te communiceren. Ook is er me verteld dat de collega met de meeste ervaring van het project momenteel tegen een deadline aan het werken is en dus niet altijd beschikbaar is.</w:t>
      </w: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64A97292" w:rsidR="006E4251" w:rsidRPr="006E4251" w:rsidRDefault="006E4251" w:rsidP="006E4251">
      <w:pPr>
        <w:spacing w:line="360" w:lineRule="auto"/>
        <w:ind w:left="714"/>
        <w:rPr>
          <w:rFonts w:ascii="Times New Roman" w:hAnsi="Times New Roman"/>
          <w:sz w:val="24"/>
        </w:rPr>
      </w:pPr>
      <w:r>
        <w:rPr>
          <w:rFonts w:ascii="Times New Roman" w:hAnsi="Times New Roman"/>
          <w:sz w:val="24"/>
        </w:rPr>
        <w:t xml:space="preserve">Er wordt verwacht dat ik elke dag 8 uur bezig en met de stageopdracht.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25529D62" w:rsidR="006E4251" w:rsidRPr="00AC3E74" w:rsidRDefault="006E4251" w:rsidP="006E4251">
      <w:pPr>
        <w:spacing w:line="360" w:lineRule="auto"/>
        <w:ind w:left="714"/>
        <w:jc w:val="left"/>
        <w:rPr>
          <w:rFonts w:ascii="Times New Roman" w:hAnsi="Times New Roman"/>
          <w:i/>
          <w:iCs/>
          <w:sz w:val="24"/>
        </w:rPr>
      </w:pPr>
      <w:r>
        <w:rPr>
          <w:rFonts w:ascii="Times New Roman" w:hAnsi="Times New Roman"/>
          <w:sz w:val="24"/>
        </w:rPr>
        <w:t>De hogeschoolpromotor zal contact opnemen met de bedrijfspromotor voor een eerste samenkomst in week 3 of week 4.</w:t>
      </w: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6E155FAA" w:rsidR="006E4251" w:rsidRPr="006E4251" w:rsidRDefault="006E4251" w:rsidP="006E4251">
      <w:pPr>
        <w:spacing w:line="360" w:lineRule="auto"/>
        <w:ind w:left="714"/>
        <w:jc w:val="left"/>
        <w:rPr>
          <w:rFonts w:ascii="Times New Roman" w:hAnsi="Times New Roman"/>
          <w:sz w:val="24"/>
        </w:rPr>
      </w:pPr>
      <w:r>
        <w:rPr>
          <w:rFonts w:ascii="Times New Roman" w:hAnsi="Times New Roman"/>
          <w:sz w:val="24"/>
        </w:rPr>
        <w:t>Ik wil mijn best doen om deel uit te maken van het Tobania team. Zodat het niet enkel als stage wordt aanzien, maar als medewerker.</w:t>
      </w:r>
    </w:p>
    <w:p w14:paraId="69E39A47" w14:textId="59B2017F" w:rsidR="006E4251" w:rsidRDefault="0014581D" w:rsidP="006E4251">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de medestudenten indien je met meerdere studenten aan een project werkt.</w:t>
      </w:r>
    </w:p>
    <w:p w14:paraId="1CF0511C" w14:textId="6C6C3596" w:rsidR="006E4251" w:rsidRPr="006E4251" w:rsidRDefault="006E4251" w:rsidP="006E4251">
      <w:pPr>
        <w:spacing w:line="360" w:lineRule="auto"/>
        <w:ind w:left="714"/>
        <w:jc w:val="left"/>
        <w:rPr>
          <w:rFonts w:ascii="Times New Roman" w:hAnsi="Times New Roman"/>
          <w:sz w:val="24"/>
        </w:rPr>
      </w:pPr>
      <w:r>
        <w:rPr>
          <w:rFonts w:ascii="Times New Roman" w:hAnsi="Times New Roman"/>
          <w:sz w:val="24"/>
        </w:rPr>
        <w:t>n.v.t.</w:t>
      </w:r>
    </w:p>
    <w:p w14:paraId="0641ED10" w14:textId="77777777" w:rsidR="00B536BB" w:rsidRDefault="00B536BB" w:rsidP="001E1009">
      <w:pPr>
        <w:spacing w:after="120"/>
        <w:ind w:left="113"/>
        <w:rPr>
          <w:rFonts w:ascii="Times New Roman" w:hAnsi="Times New Roman"/>
          <w:sz w:val="24"/>
        </w:rPr>
      </w:pPr>
    </w:p>
    <w:p w14:paraId="2A303403" w14:textId="77777777" w:rsidR="0036676A" w:rsidRPr="00B536BB" w:rsidRDefault="00695843" w:rsidP="00472F07">
      <w:pPr>
        <w:pStyle w:val="Kop2"/>
        <w:numPr>
          <w:ilvl w:val="0"/>
          <w:numId w:val="3"/>
        </w:numPr>
        <w:rPr>
          <w:rFonts w:ascii="Arial" w:hAnsi="Arial" w:cs="Arial"/>
          <w:b w:val="0"/>
          <w:sz w:val="28"/>
          <w:szCs w:val="28"/>
        </w:rPr>
      </w:pPr>
      <w:r w:rsidRPr="001E1009">
        <w:rPr>
          <w:rFonts w:ascii="Times New Roman" w:hAnsi="Times New Roman"/>
        </w:rPr>
        <w:br w:type="page"/>
      </w:r>
      <w:bookmarkStart w:id="14" w:name="_Toc379741049"/>
      <w:r w:rsidR="0036676A" w:rsidRPr="00B536BB">
        <w:rPr>
          <w:rFonts w:ascii="Arial" w:hAnsi="Arial" w:cs="Arial"/>
          <w:b w:val="0"/>
          <w:sz w:val="28"/>
          <w:szCs w:val="28"/>
        </w:rPr>
        <w:lastRenderedPageBreak/>
        <w:t>Tijdsplanning</w:t>
      </w:r>
      <w:bookmarkEnd w:id="14"/>
      <w:r w:rsidR="00624FBD">
        <w:rPr>
          <w:rFonts w:ascii="Arial" w:hAnsi="Arial" w:cs="Arial"/>
          <w:b w:val="0"/>
          <w:sz w:val="28"/>
          <w:szCs w:val="28"/>
        </w:rPr>
        <w:t xml:space="preserve"> </w:t>
      </w:r>
    </w:p>
    <w:p w14:paraId="16482F95" w14:textId="77777777" w:rsidR="0036676A" w:rsidRDefault="0036676A" w:rsidP="00B01A09">
      <w:pPr>
        <w:rPr>
          <w:rFonts w:ascii="Times New Roman" w:hAnsi="Times New Roman"/>
          <w:sz w:val="24"/>
        </w:rPr>
      </w:pPr>
    </w:p>
    <w:p w14:paraId="6A562E75" w14:textId="77777777"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77777777"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77777777"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4A64DE5C" w14:textId="77777777" w:rsidR="00344E12" w:rsidRDefault="00344E12" w:rsidP="00B01A09">
      <w:pPr>
        <w:rPr>
          <w:rFonts w:ascii="Times New Roman" w:hAnsi="Times New Roman"/>
          <w:sz w:val="24"/>
        </w:rPr>
      </w:pPr>
    </w:p>
    <w:p w14:paraId="1AB3551A" w14:textId="77777777" w:rsidR="00344E12" w:rsidRDefault="00344E12" w:rsidP="00B01A09">
      <w:pPr>
        <w:rPr>
          <w:rFonts w:ascii="Times New Roman" w:hAnsi="Times New Roman"/>
          <w:sz w:val="24"/>
        </w:rPr>
      </w:pPr>
    </w:p>
    <w:p w14:paraId="6CD48C93" w14:textId="77777777" w:rsidR="00344E12" w:rsidRDefault="00344E12" w:rsidP="00B01A09">
      <w:pPr>
        <w:rPr>
          <w:rFonts w:ascii="Times New Roman" w:hAnsi="Times New Roman"/>
          <w:sz w:val="24"/>
        </w:rPr>
      </w:pPr>
    </w:p>
    <w:p w14:paraId="3121E435" w14:textId="77777777" w:rsidR="00344E12" w:rsidRDefault="00344E12" w:rsidP="00B01A09">
      <w:pPr>
        <w:rPr>
          <w:rFonts w:ascii="Times New Roman" w:hAnsi="Times New Roman"/>
          <w:sz w:val="24"/>
        </w:rPr>
      </w:pPr>
    </w:p>
    <w:p w14:paraId="7C3C8204" w14:textId="77777777" w:rsidR="007D2D28" w:rsidRDefault="007D2D28" w:rsidP="007D2D28">
      <w:pPr>
        <w:rPr>
          <w:rFonts w:ascii="Arial" w:hAnsi="Arial" w:cs="Arial"/>
          <w:sz w:val="24"/>
          <w:u w:val="single"/>
        </w:rPr>
      </w:pPr>
      <w:r>
        <w:rPr>
          <w:rFonts w:ascii="Arial" w:hAnsi="Arial" w:cs="Arial"/>
          <w:sz w:val="24"/>
          <w:u w:val="single"/>
        </w:rPr>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77777777"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58488466" w14:textId="77777777" w:rsidR="00260267" w:rsidRDefault="00260267" w:rsidP="00260267">
      <w:pPr>
        <w:rPr>
          <w:rFonts w:ascii="Arial" w:hAnsi="Arial" w:cs="Arial"/>
          <w:sz w:val="24"/>
          <w:u w:val="single"/>
        </w:rPr>
      </w:pPr>
    </w:p>
    <w:p w14:paraId="710C1218" w14:textId="77777777" w:rsidR="00260267" w:rsidRDefault="00260267" w:rsidP="00695843">
      <w:pPr>
        <w:jc w:val="left"/>
        <w:rPr>
          <w:rFonts w:ascii="Times New Roman" w:hAnsi="Times New Roman"/>
          <w:sz w:val="24"/>
          <w:lang w:val="nl-NL"/>
        </w:rPr>
      </w:pPr>
    </w:p>
    <w:p w14:paraId="771F2923" w14:textId="77777777" w:rsidR="00C65FAD" w:rsidRDefault="00C65FAD" w:rsidP="00695843">
      <w:pPr>
        <w:jc w:val="left"/>
        <w:rPr>
          <w:rFonts w:ascii="Times New Roman" w:hAnsi="Times New Roman"/>
          <w:sz w:val="24"/>
          <w:lang w:val="nl-NL"/>
        </w:rPr>
      </w:pPr>
    </w:p>
    <w:p w14:paraId="017A1ED4" w14:textId="77777777" w:rsidR="0036676A" w:rsidRPr="00695843" w:rsidRDefault="00C81B3E" w:rsidP="00472F07">
      <w:pPr>
        <w:pStyle w:val="Kop2"/>
        <w:numPr>
          <w:ilvl w:val="0"/>
          <w:numId w:val="3"/>
        </w:numPr>
        <w:rPr>
          <w:rFonts w:ascii="Arial" w:hAnsi="Arial" w:cs="Arial"/>
          <w:b w:val="0"/>
          <w:sz w:val="28"/>
          <w:szCs w:val="28"/>
        </w:rPr>
      </w:pPr>
      <w:bookmarkStart w:id="15" w:name="_Toc379741050"/>
      <w:r w:rsidRPr="00695843">
        <w:rPr>
          <w:rFonts w:ascii="Arial" w:hAnsi="Arial" w:cs="Arial"/>
          <w:b w:val="0"/>
          <w:sz w:val="28"/>
          <w:szCs w:val="28"/>
        </w:rPr>
        <w:t>Bronnen</w:t>
      </w:r>
      <w:bookmarkEnd w:id="15"/>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 xml:space="preserve">cursus op </w:t>
      </w:r>
      <w:proofErr w:type="spellStart"/>
      <w:r w:rsidR="0014581D">
        <w:rPr>
          <w:rFonts w:ascii="Times New Roman" w:hAnsi="Times New Roman"/>
          <w:sz w:val="24"/>
        </w:rPr>
        <w:t>BlackBoard</w:t>
      </w:r>
      <w:proofErr w:type="spellEnd"/>
      <w:r w:rsidR="0014581D">
        <w:rPr>
          <w:rFonts w:ascii="Times New Roman" w:hAnsi="Times New Roman"/>
          <w:sz w:val="24"/>
        </w:rPr>
        <w:t>.</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16" w:name="_Toc379741051"/>
      <w:r w:rsidRPr="005410F7">
        <w:rPr>
          <w:u w:val="none"/>
        </w:rPr>
        <w:lastRenderedPageBreak/>
        <w:t>Rapportage</w:t>
      </w:r>
      <w:bookmarkEnd w:id="16"/>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130CD405" w14:textId="77777777" w:rsidR="005410F7" w:rsidRPr="005410F7" w:rsidRDefault="005410F7" w:rsidP="005410F7">
      <w:pPr>
        <w:pStyle w:val="Kop2"/>
        <w:ind w:left="360"/>
        <w:rPr>
          <w:rFonts w:ascii="Arial" w:hAnsi="Arial" w:cs="Arial"/>
          <w:b w:val="0"/>
        </w:rPr>
      </w:pPr>
    </w:p>
    <w:p w14:paraId="6E2E8321" w14:textId="77777777" w:rsidR="00351EEC" w:rsidRDefault="00351EEC" w:rsidP="00472F07">
      <w:pPr>
        <w:pStyle w:val="Kop2"/>
        <w:numPr>
          <w:ilvl w:val="0"/>
          <w:numId w:val="5"/>
        </w:numPr>
        <w:rPr>
          <w:rFonts w:ascii="Arial" w:hAnsi="Arial" w:cs="Arial"/>
          <w:b w:val="0"/>
          <w:sz w:val="28"/>
          <w:szCs w:val="28"/>
        </w:rPr>
      </w:pPr>
      <w:bookmarkStart w:id="17" w:name="_Toc379741052"/>
      <w:r w:rsidRPr="00351EEC">
        <w:rPr>
          <w:rFonts w:ascii="Arial" w:hAnsi="Arial" w:cs="Arial"/>
          <w:b w:val="0"/>
          <w:sz w:val="28"/>
          <w:szCs w:val="28"/>
        </w:rPr>
        <w:t>Wekelijkse rapportage</w:t>
      </w:r>
      <w:bookmarkEnd w:id="17"/>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4D12C4A8" w14:textId="77777777" w:rsidR="00943024" w:rsidRDefault="00943024" w:rsidP="00943024">
      <w:pPr>
        <w:pStyle w:val="Lijstalinea"/>
        <w:ind w:left="0"/>
        <w:rPr>
          <w:szCs w:val="20"/>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w:t>
      </w:r>
      <w:proofErr w:type="spellStart"/>
      <w:r>
        <w:rPr>
          <w:szCs w:val="20"/>
        </w:rPr>
        <w:t>softskills</w:t>
      </w:r>
      <w:proofErr w:type="spellEnd"/>
      <w:r>
        <w:rPr>
          <w:szCs w:val="20"/>
        </w:rPr>
        <w:t xml:space="preserve"> heb je bijgeleerd? Wat zou je anders doen als je de stage(week) opnieuw zou beginnen? Wat zou beter gekund hebben? Welke lessen heb je geleerd ? Op welke punten ga je je de volgende keer focussen en hoe ga je dit aanpakken? </w:t>
      </w:r>
    </w:p>
    <w:p w14:paraId="640F36F9" w14:textId="77777777" w:rsidR="005D6A1A" w:rsidRDefault="005D6A1A" w:rsidP="00351EEC">
      <w:pPr>
        <w:rPr>
          <w:rFonts w:ascii="Times New Roman" w:hAnsi="Times New Roman"/>
          <w:sz w:val="24"/>
        </w:rPr>
      </w:pPr>
    </w:p>
    <w:p w14:paraId="36BCD569" w14:textId="77777777" w:rsidR="00300A72" w:rsidRPr="00914C94" w:rsidRDefault="00300A72" w:rsidP="00351EEC">
      <w:pPr>
        <w:rPr>
          <w:rFonts w:ascii="Times New Roman" w:hAnsi="Times New Roman"/>
          <w:sz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BF1E48" w:rsidRDefault="00F12FB8" w:rsidP="00BF1E48">
            <w:pPr>
              <w:jc w:val="left"/>
              <w:rPr>
                <w:rFonts w:ascii="Times New Roman" w:hAnsi="Times New Roman"/>
                <w:sz w:val="24"/>
              </w:rPr>
            </w:pPr>
            <w:r>
              <w:rPr>
                <w:rFonts w:ascii="Times New Roman" w:hAnsi="Times New Roman"/>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77777777" w:rsidR="00351EEC" w:rsidRPr="00BF1E48" w:rsidRDefault="00351EEC" w:rsidP="00BF1E48">
            <w:pPr>
              <w:jc w:val="left"/>
              <w:rPr>
                <w:rFonts w:ascii="Times New Roman" w:hAnsi="Times New Roman"/>
                <w:sz w:val="24"/>
              </w:rPr>
            </w:pP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2852CA36" w14:textId="77777777" w:rsidR="00351EEC" w:rsidRPr="00BF1E48" w:rsidRDefault="00351EEC" w:rsidP="00BF1E48">
            <w:pPr>
              <w:jc w:val="left"/>
              <w:rPr>
                <w:rFonts w:ascii="Times New Roman" w:hAnsi="Times New Roman"/>
                <w:sz w:val="24"/>
              </w:rPr>
            </w:pPr>
          </w:p>
          <w:p w14:paraId="0B244BE4" w14:textId="77777777" w:rsidR="00351EEC" w:rsidRPr="00BF1E48" w:rsidRDefault="00351EEC" w:rsidP="00BF1E48">
            <w:pPr>
              <w:jc w:val="left"/>
              <w:rPr>
                <w:rFonts w:ascii="Times New Roman" w:hAnsi="Times New Roman"/>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6769A067" w14:textId="77777777" w:rsidR="00351EEC" w:rsidRPr="00BF1E48" w:rsidRDefault="00351EEC" w:rsidP="00BF1E48">
            <w:pPr>
              <w:jc w:val="left"/>
              <w:rPr>
                <w:rFonts w:ascii="Times New Roman" w:hAnsi="Times New Roman"/>
                <w:sz w:val="24"/>
              </w:rPr>
            </w:pPr>
          </w:p>
          <w:p w14:paraId="5A3B8C06" w14:textId="77777777" w:rsidR="00351EEC" w:rsidRPr="00BF1E48" w:rsidRDefault="00351EEC" w:rsidP="00BF1E48">
            <w:pPr>
              <w:jc w:val="left"/>
              <w:rPr>
                <w:rFonts w:ascii="Times New Roman" w:hAnsi="Times New Roman"/>
                <w:sz w:val="24"/>
              </w:rPr>
            </w:pPr>
          </w:p>
          <w:p w14:paraId="39779EA4" w14:textId="77777777" w:rsidR="00351EEC" w:rsidRPr="00BF1E48" w:rsidRDefault="00351EEC" w:rsidP="00BF1E48">
            <w:pPr>
              <w:jc w:val="left"/>
              <w:rPr>
                <w:rFonts w:ascii="Times New Roman" w:hAnsi="Times New Roman"/>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0DDE23B3" w14:textId="77777777" w:rsidR="00351EEC" w:rsidRPr="00BF1E48" w:rsidRDefault="00351EEC" w:rsidP="00BF1E48">
            <w:pPr>
              <w:jc w:val="left"/>
              <w:rPr>
                <w:rFonts w:ascii="Times New Roman" w:hAnsi="Times New Roman"/>
                <w:sz w:val="24"/>
              </w:rPr>
            </w:pP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B58867F" w14:textId="77777777" w:rsidR="00E63A26" w:rsidRPr="00BF1E48" w:rsidRDefault="00E63A26" w:rsidP="00BF1E48">
            <w:pPr>
              <w:jc w:val="left"/>
              <w:rPr>
                <w:rFonts w:ascii="Times New Roman" w:hAnsi="Times New Roman"/>
                <w:sz w:val="24"/>
              </w:rPr>
            </w:pP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77777777" w:rsidR="006F6D78" w:rsidRPr="00BF1E48" w:rsidRDefault="006F6D78" w:rsidP="00BF1E48">
            <w:pPr>
              <w:jc w:val="left"/>
              <w:rPr>
                <w:rFonts w:ascii="Times New Roman" w:hAnsi="Times New Roman"/>
                <w:sz w:val="24"/>
              </w:rPr>
            </w:pP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77777777" w:rsidR="00351EEC" w:rsidRPr="00BF1E48" w:rsidRDefault="00351EEC" w:rsidP="00BF1E48">
            <w:pPr>
              <w:jc w:val="left"/>
              <w:rPr>
                <w:rFonts w:ascii="Times New Roman" w:hAnsi="Times New Roman"/>
                <w:sz w:val="24"/>
              </w:rPr>
            </w:pPr>
          </w:p>
        </w:tc>
      </w:tr>
    </w:tbl>
    <w:p w14:paraId="7A71D287" w14:textId="77777777" w:rsidR="00351EEC" w:rsidRDefault="00351EEC" w:rsidP="00351EEC"/>
    <w:p w14:paraId="7BA68A69" w14:textId="77777777" w:rsidR="00A57194" w:rsidRDefault="00A57194" w:rsidP="00351EEC"/>
    <w:p w14:paraId="3F18EAA3" w14:textId="77777777" w:rsidR="00351EEC" w:rsidRDefault="00351EEC"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18" w:name="_Toc379741053"/>
      <w:r w:rsidRPr="00351EEC">
        <w:rPr>
          <w:rFonts w:ascii="Arial" w:hAnsi="Arial" w:cs="Arial"/>
          <w:b w:val="0"/>
          <w:sz w:val="28"/>
          <w:szCs w:val="28"/>
        </w:rPr>
        <w:t>Eindrappo</w:t>
      </w:r>
      <w:r w:rsidR="005E49C9">
        <w:rPr>
          <w:rFonts w:ascii="Arial" w:hAnsi="Arial" w:cs="Arial"/>
          <w:b w:val="0"/>
          <w:sz w:val="28"/>
          <w:szCs w:val="28"/>
        </w:rPr>
        <w:t>r</w:t>
      </w:r>
      <w:r w:rsidRPr="00351EEC">
        <w:rPr>
          <w:rFonts w:ascii="Arial" w:hAnsi="Arial" w:cs="Arial"/>
          <w:b w:val="0"/>
          <w:sz w:val="28"/>
          <w:szCs w:val="28"/>
        </w:rPr>
        <w:t>tage</w:t>
      </w:r>
      <w:bookmarkEnd w:id="18"/>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379EB8A0"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19"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19"/>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20" w:name="_Toc379741055"/>
      <w:r>
        <w:rPr>
          <w:rFonts w:ascii="Arial" w:hAnsi="Arial" w:cs="Arial"/>
          <w:b w:val="0"/>
          <w:sz w:val="28"/>
          <w:szCs w:val="28"/>
        </w:rPr>
        <w:t>Stagebespreking</w:t>
      </w:r>
      <w:bookmarkEnd w:id="20"/>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675FBEE9" w:rsidR="00166A8C" w:rsidRPr="00BF1E48" w:rsidRDefault="00166A8C" w:rsidP="00BF1E48">
            <w:pPr>
              <w:jc w:val="left"/>
              <w:rPr>
                <w:rFonts w:ascii="Times New Roman" w:hAnsi="Times New Roman"/>
                <w:sz w:val="24"/>
              </w:rPr>
            </w:pPr>
            <w:proofErr w:type="spellStart"/>
            <w:r w:rsidRPr="00BF1E48">
              <w:rPr>
                <w:rFonts w:ascii="Times New Roman" w:hAnsi="Times New Roman"/>
                <w:sz w:val="24"/>
              </w:rPr>
              <w:t>Besproen</w:t>
            </w:r>
            <w:proofErr w:type="spellEnd"/>
            <w:r w:rsidRPr="00BF1E48">
              <w:rPr>
                <w:rFonts w:ascii="Times New Roman" w:hAnsi="Times New Roman"/>
                <w:sz w:val="24"/>
              </w:rPr>
              <w:t xml:space="preserve">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lastRenderedPageBreak/>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17"/>
      <w:headerReference w:type="default" r:id="rId18"/>
      <w:footerReference w:type="even" r:id="rId19"/>
      <w:footerReference w:type="default" r:id="rId20"/>
      <w:headerReference w:type="first" r:id="rId21"/>
      <w:footerReference w:type="first" r:id="rId22"/>
      <w:pgSz w:w="11907" w:h="16840" w:code="9"/>
      <w:pgMar w:top="1418" w:right="851" w:bottom="1418"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rijke Willems" w:date="2022-03-04T17:54:00Z" w:initials="MW">
    <w:p w14:paraId="03F6B29F" w14:textId="77777777" w:rsidR="00025EE9" w:rsidRDefault="00025EE9" w:rsidP="005113DD">
      <w:pPr>
        <w:pStyle w:val="Tekstopmerking"/>
        <w:jc w:val="left"/>
      </w:pPr>
      <w:r>
        <w:rPr>
          <w:rStyle w:val="Verwijzingopmerking"/>
        </w:rPr>
        <w:annotationRef/>
      </w:r>
      <w:r>
        <w:t>Beschrijf deze hier ook</w:t>
      </w:r>
    </w:p>
  </w:comment>
  <w:comment w:id="9" w:author="Marijke Willems" w:date="2022-03-04T17:56:00Z" w:initials="MW">
    <w:p w14:paraId="72A08AB7" w14:textId="77777777" w:rsidR="00BD100D" w:rsidRDefault="00BD100D" w:rsidP="00833F97">
      <w:pPr>
        <w:pStyle w:val="Tekstopmerking"/>
        <w:jc w:val="left"/>
      </w:pPr>
      <w:r>
        <w:rPr>
          <w:rStyle w:val="Verwijzingopmerking"/>
        </w:rPr>
        <w:annotationRef/>
      </w:r>
      <w:r>
        <w:t>Wat werd reeds ontwikkeld door de vorige student en wat ga jij hier aan toevoegen?</w:t>
      </w:r>
    </w:p>
  </w:comment>
  <w:comment w:id="11" w:author="Marijke Willems" w:date="2022-03-04T17:56:00Z" w:initials="MW">
    <w:p w14:paraId="61F72823" w14:textId="77777777" w:rsidR="00BD100D" w:rsidRDefault="00BD100D" w:rsidP="00C15D9C">
      <w:pPr>
        <w:pStyle w:val="Tekstopmerking"/>
        <w:jc w:val="left"/>
      </w:pPr>
      <w:r>
        <w:rPr>
          <w:rStyle w:val="Verwijzingopmerking"/>
        </w:rPr>
        <w:annotationRef/>
      </w:r>
      <w:r>
        <w:t>Dit is veel te summier beschreven. Beschrijf de functionaliteiten van de te ontwikkelen tool in detail.</w:t>
      </w:r>
    </w:p>
  </w:comment>
  <w:comment w:id="13" w:author="Marijke Willems" w:date="2022-03-04T17:57:00Z" w:initials="MW">
    <w:p w14:paraId="2C18C88B" w14:textId="77777777" w:rsidR="00BD100D" w:rsidRDefault="00BD100D" w:rsidP="0046052B">
      <w:pPr>
        <w:pStyle w:val="Tekstopmerking"/>
        <w:jc w:val="left"/>
      </w:pPr>
      <w:r>
        <w:rPr>
          <w:rStyle w:val="Verwijzingopmerking"/>
        </w:rPr>
        <w:annotationRef/>
      </w:r>
      <w:r>
        <w:t>Dit wordt niet toegelaten door school. Je zou minstens 2 à 3 dagen aanwezig moeten zijn op je stageplaats. Dit werd besproken met je stagebedrijf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F6B29F" w15:done="0"/>
  <w15:commentEx w15:paraId="72A08AB7" w15:done="0"/>
  <w15:commentEx w15:paraId="61F72823" w15:done="0"/>
  <w15:commentEx w15:paraId="2C18C8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D0E1" w16cex:dateUtc="2022-03-04T16:54:00Z"/>
  <w16cex:commentExtensible w16cex:durableId="25CCD13B" w16cex:dateUtc="2022-03-04T16:56:00Z"/>
  <w16cex:commentExtensible w16cex:durableId="25CCD160" w16cex:dateUtc="2022-03-04T16:56:00Z"/>
  <w16cex:commentExtensible w16cex:durableId="25CCD19A" w16cex:dateUtc="2022-03-04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F6B29F" w16cid:durableId="25CCD0E1"/>
  <w16cid:commentId w16cid:paraId="72A08AB7" w16cid:durableId="25CCD13B"/>
  <w16cid:commentId w16cid:paraId="61F72823" w16cid:durableId="25CCD160"/>
  <w16cid:commentId w16cid:paraId="2C18C88B" w16cid:durableId="25CCD1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61CF5" w14:textId="77777777" w:rsidR="00E519B8" w:rsidRDefault="00E519B8">
      <w:r>
        <w:separator/>
      </w:r>
    </w:p>
  </w:endnote>
  <w:endnote w:type="continuationSeparator" w:id="0">
    <w:p w14:paraId="3B9A1EDB" w14:textId="77777777" w:rsidR="00E519B8" w:rsidRDefault="00E5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46CA3" w14:textId="77777777" w:rsidR="00E519B8" w:rsidRDefault="00E519B8">
      <w:r>
        <w:separator/>
      </w:r>
    </w:p>
  </w:footnote>
  <w:footnote w:type="continuationSeparator" w:id="0">
    <w:p w14:paraId="4B4E81D0" w14:textId="77777777" w:rsidR="00E519B8" w:rsidRDefault="00E5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0"/>
  </w:num>
  <w:num w:numId="4">
    <w:abstractNumId w:val="8"/>
  </w:num>
  <w:num w:numId="5">
    <w:abstractNumId w:val="3"/>
  </w:num>
  <w:num w:numId="6">
    <w:abstractNumId w:val="5"/>
  </w:num>
  <w:num w:numId="7">
    <w:abstractNumId w:val="2"/>
  </w:num>
  <w:num w:numId="8">
    <w:abstractNumId w:val="1"/>
  </w:num>
  <w:num w:numId="9">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jke Willems">
    <w15:presenceInfo w15:providerId="AD" w15:userId="S::20002650@PXL.BE::b4e8a357-dab1-4f3f-8ad0-1b3f38c49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119A1"/>
    <w:rsid w:val="00017B02"/>
    <w:rsid w:val="00022D5C"/>
    <w:rsid w:val="00022F3D"/>
    <w:rsid w:val="00023233"/>
    <w:rsid w:val="00023A22"/>
    <w:rsid w:val="00025EE9"/>
    <w:rsid w:val="00033109"/>
    <w:rsid w:val="00046977"/>
    <w:rsid w:val="00074FF3"/>
    <w:rsid w:val="00083776"/>
    <w:rsid w:val="000A5F2D"/>
    <w:rsid w:val="000B0248"/>
    <w:rsid w:val="000D133E"/>
    <w:rsid w:val="000F0A89"/>
    <w:rsid w:val="000F3F4C"/>
    <w:rsid w:val="000F4EC4"/>
    <w:rsid w:val="000F5226"/>
    <w:rsid w:val="000F67E0"/>
    <w:rsid w:val="0010008E"/>
    <w:rsid w:val="00110E93"/>
    <w:rsid w:val="00114318"/>
    <w:rsid w:val="00133671"/>
    <w:rsid w:val="00134D1F"/>
    <w:rsid w:val="00136798"/>
    <w:rsid w:val="0014581D"/>
    <w:rsid w:val="00151DAA"/>
    <w:rsid w:val="00166A8C"/>
    <w:rsid w:val="00167506"/>
    <w:rsid w:val="00172CA1"/>
    <w:rsid w:val="001911DA"/>
    <w:rsid w:val="0019223B"/>
    <w:rsid w:val="001953A1"/>
    <w:rsid w:val="00197950"/>
    <w:rsid w:val="001B2E32"/>
    <w:rsid w:val="001B6C42"/>
    <w:rsid w:val="001C0F92"/>
    <w:rsid w:val="001C194E"/>
    <w:rsid w:val="001E1009"/>
    <w:rsid w:val="001F12E0"/>
    <w:rsid w:val="0020493D"/>
    <w:rsid w:val="00204E49"/>
    <w:rsid w:val="0020638F"/>
    <w:rsid w:val="00223024"/>
    <w:rsid w:val="00234E04"/>
    <w:rsid w:val="00253F7C"/>
    <w:rsid w:val="00257D4B"/>
    <w:rsid w:val="00260267"/>
    <w:rsid w:val="002617D0"/>
    <w:rsid w:val="002676B1"/>
    <w:rsid w:val="002779BA"/>
    <w:rsid w:val="002879B2"/>
    <w:rsid w:val="00295F69"/>
    <w:rsid w:val="002A3726"/>
    <w:rsid w:val="002A5162"/>
    <w:rsid w:val="002B4733"/>
    <w:rsid w:val="002C2BCC"/>
    <w:rsid w:val="002C324A"/>
    <w:rsid w:val="002C3FE7"/>
    <w:rsid w:val="002C596B"/>
    <w:rsid w:val="002C7D71"/>
    <w:rsid w:val="002D1500"/>
    <w:rsid w:val="002D6167"/>
    <w:rsid w:val="002E24A7"/>
    <w:rsid w:val="002E4B58"/>
    <w:rsid w:val="002E74F5"/>
    <w:rsid w:val="002E7B65"/>
    <w:rsid w:val="002F4359"/>
    <w:rsid w:val="00300A72"/>
    <w:rsid w:val="00304AF9"/>
    <w:rsid w:val="00306552"/>
    <w:rsid w:val="00310AD1"/>
    <w:rsid w:val="00314E96"/>
    <w:rsid w:val="0031586F"/>
    <w:rsid w:val="0031742E"/>
    <w:rsid w:val="003269C8"/>
    <w:rsid w:val="00330411"/>
    <w:rsid w:val="00344E12"/>
    <w:rsid w:val="00351EEC"/>
    <w:rsid w:val="0035200B"/>
    <w:rsid w:val="00353A34"/>
    <w:rsid w:val="00353DCA"/>
    <w:rsid w:val="0036676A"/>
    <w:rsid w:val="003670CC"/>
    <w:rsid w:val="00382739"/>
    <w:rsid w:val="003832F4"/>
    <w:rsid w:val="00394D16"/>
    <w:rsid w:val="00396CE4"/>
    <w:rsid w:val="00396D3E"/>
    <w:rsid w:val="003B6076"/>
    <w:rsid w:val="003B6D2B"/>
    <w:rsid w:val="003C457E"/>
    <w:rsid w:val="003C72E1"/>
    <w:rsid w:val="00401233"/>
    <w:rsid w:val="0041170A"/>
    <w:rsid w:val="00412FA3"/>
    <w:rsid w:val="004239FB"/>
    <w:rsid w:val="00424362"/>
    <w:rsid w:val="0043377A"/>
    <w:rsid w:val="00455A94"/>
    <w:rsid w:val="00472F07"/>
    <w:rsid w:val="00476D5A"/>
    <w:rsid w:val="00477755"/>
    <w:rsid w:val="00482940"/>
    <w:rsid w:val="004A1022"/>
    <w:rsid w:val="004A1FDE"/>
    <w:rsid w:val="004A3CDB"/>
    <w:rsid w:val="004A4660"/>
    <w:rsid w:val="004A56FD"/>
    <w:rsid w:val="004A659B"/>
    <w:rsid w:val="004A6EAB"/>
    <w:rsid w:val="004B654F"/>
    <w:rsid w:val="004C1073"/>
    <w:rsid w:val="004C116C"/>
    <w:rsid w:val="004D77D5"/>
    <w:rsid w:val="004E0BF9"/>
    <w:rsid w:val="004E756C"/>
    <w:rsid w:val="004F0429"/>
    <w:rsid w:val="005410F7"/>
    <w:rsid w:val="005450C6"/>
    <w:rsid w:val="00545605"/>
    <w:rsid w:val="005517B9"/>
    <w:rsid w:val="0056055A"/>
    <w:rsid w:val="0056448A"/>
    <w:rsid w:val="005670BE"/>
    <w:rsid w:val="005877E0"/>
    <w:rsid w:val="00596097"/>
    <w:rsid w:val="005A0370"/>
    <w:rsid w:val="005A0F99"/>
    <w:rsid w:val="005B21E8"/>
    <w:rsid w:val="005B6039"/>
    <w:rsid w:val="005B6CD8"/>
    <w:rsid w:val="005D4163"/>
    <w:rsid w:val="005D6A1A"/>
    <w:rsid w:val="005E49C9"/>
    <w:rsid w:val="005E7EB1"/>
    <w:rsid w:val="005F49C8"/>
    <w:rsid w:val="005F7A32"/>
    <w:rsid w:val="006057D0"/>
    <w:rsid w:val="006109E7"/>
    <w:rsid w:val="00624FBD"/>
    <w:rsid w:val="00636260"/>
    <w:rsid w:val="006451DD"/>
    <w:rsid w:val="00654335"/>
    <w:rsid w:val="00666799"/>
    <w:rsid w:val="00672396"/>
    <w:rsid w:val="00684727"/>
    <w:rsid w:val="00692733"/>
    <w:rsid w:val="00693736"/>
    <w:rsid w:val="00694344"/>
    <w:rsid w:val="00694A3C"/>
    <w:rsid w:val="00695843"/>
    <w:rsid w:val="00696405"/>
    <w:rsid w:val="006A6F8F"/>
    <w:rsid w:val="006C3A1E"/>
    <w:rsid w:val="006D625D"/>
    <w:rsid w:val="006E4251"/>
    <w:rsid w:val="006E5F3D"/>
    <w:rsid w:val="006E7D9A"/>
    <w:rsid w:val="006F1D0E"/>
    <w:rsid w:val="006F514B"/>
    <w:rsid w:val="006F6D78"/>
    <w:rsid w:val="0070387D"/>
    <w:rsid w:val="00704807"/>
    <w:rsid w:val="00715641"/>
    <w:rsid w:val="00722055"/>
    <w:rsid w:val="00732DD2"/>
    <w:rsid w:val="00755F96"/>
    <w:rsid w:val="00766114"/>
    <w:rsid w:val="00770AD4"/>
    <w:rsid w:val="00772D53"/>
    <w:rsid w:val="007833D9"/>
    <w:rsid w:val="00783C18"/>
    <w:rsid w:val="007908AF"/>
    <w:rsid w:val="00796ECB"/>
    <w:rsid w:val="007A0F53"/>
    <w:rsid w:val="007A2D2E"/>
    <w:rsid w:val="007A6B57"/>
    <w:rsid w:val="007A791B"/>
    <w:rsid w:val="007C3AEF"/>
    <w:rsid w:val="007D2D28"/>
    <w:rsid w:val="007D7A8C"/>
    <w:rsid w:val="007E2EDA"/>
    <w:rsid w:val="007F2841"/>
    <w:rsid w:val="007F69DE"/>
    <w:rsid w:val="00822CB4"/>
    <w:rsid w:val="00826D95"/>
    <w:rsid w:val="00832D5E"/>
    <w:rsid w:val="008337A4"/>
    <w:rsid w:val="00885676"/>
    <w:rsid w:val="00891B64"/>
    <w:rsid w:val="008B4D74"/>
    <w:rsid w:val="008B5971"/>
    <w:rsid w:val="008C4E27"/>
    <w:rsid w:val="008C62F3"/>
    <w:rsid w:val="008D28E0"/>
    <w:rsid w:val="008D4A1A"/>
    <w:rsid w:val="008E51E0"/>
    <w:rsid w:val="008E7C74"/>
    <w:rsid w:val="008F3697"/>
    <w:rsid w:val="008F66AC"/>
    <w:rsid w:val="00914C94"/>
    <w:rsid w:val="0091709F"/>
    <w:rsid w:val="0092463B"/>
    <w:rsid w:val="00943024"/>
    <w:rsid w:val="0096395F"/>
    <w:rsid w:val="00965964"/>
    <w:rsid w:val="009752D8"/>
    <w:rsid w:val="00987222"/>
    <w:rsid w:val="009A25CA"/>
    <w:rsid w:val="009A3984"/>
    <w:rsid w:val="009A4122"/>
    <w:rsid w:val="009A681D"/>
    <w:rsid w:val="009B27AE"/>
    <w:rsid w:val="009B3850"/>
    <w:rsid w:val="009C1C5A"/>
    <w:rsid w:val="009D2B86"/>
    <w:rsid w:val="009D7899"/>
    <w:rsid w:val="009F0BF7"/>
    <w:rsid w:val="009F5F7E"/>
    <w:rsid w:val="009F6828"/>
    <w:rsid w:val="00A14CC4"/>
    <w:rsid w:val="00A21BAC"/>
    <w:rsid w:val="00A21CCC"/>
    <w:rsid w:val="00A3310A"/>
    <w:rsid w:val="00A366E4"/>
    <w:rsid w:val="00A50FC7"/>
    <w:rsid w:val="00A57194"/>
    <w:rsid w:val="00A640E8"/>
    <w:rsid w:val="00A708C8"/>
    <w:rsid w:val="00A7582B"/>
    <w:rsid w:val="00A85AD7"/>
    <w:rsid w:val="00AA105C"/>
    <w:rsid w:val="00AA34DB"/>
    <w:rsid w:val="00AA7E4B"/>
    <w:rsid w:val="00AB295A"/>
    <w:rsid w:val="00AB41C0"/>
    <w:rsid w:val="00AB5ED1"/>
    <w:rsid w:val="00AC3E74"/>
    <w:rsid w:val="00AC7301"/>
    <w:rsid w:val="00B01A09"/>
    <w:rsid w:val="00B06707"/>
    <w:rsid w:val="00B06A57"/>
    <w:rsid w:val="00B06C5A"/>
    <w:rsid w:val="00B102C2"/>
    <w:rsid w:val="00B17DBF"/>
    <w:rsid w:val="00B218C7"/>
    <w:rsid w:val="00B31B0C"/>
    <w:rsid w:val="00B32D81"/>
    <w:rsid w:val="00B36F26"/>
    <w:rsid w:val="00B40423"/>
    <w:rsid w:val="00B43AC5"/>
    <w:rsid w:val="00B452A3"/>
    <w:rsid w:val="00B536BB"/>
    <w:rsid w:val="00B53C76"/>
    <w:rsid w:val="00B67659"/>
    <w:rsid w:val="00B71210"/>
    <w:rsid w:val="00B72755"/>
    <w:rsid w:val="00B963E3"/>
    <w:rsid w:val="00BB0355"/>
    <w:rsid w:val="00BB5B65"/>
    <w:rsid w:val="00BB75C8"/>
    <w:rsid w:val="00BC20BA"/>
    <w:rsid w:val="00BC4F62"/>
    <w:rsid w:val="00BD100D"/>
    <w:rsid w:val="00BE6E79"/>
    <w:rsid w:val="00BF085B"/>
    <w:rsid w:val="00BF1E48"/>
    <w:rsid w:val="00BF5F89"/>
    <w:rsid w:val="00BF740B"/>
    <w:rsid w:val="00C00300"/>
    <w:rsid w:val="00C12384"/>
    <w:rsid w:val="00C1525C"/>
    <w:rsid w:val="00C47AF5"/>
    <w:rsid w:val="00C54FB9"/>
    <w:rsid w:val="00C554B1"/>
    <w:rsid w:val="00C65FAD"/>
    <w:rsid w:val="00C6663F"/>
    <w:rsid w:val="00C66AE5"/>
    <w:rsid w:val="00C71E5D"/>
    <w:rsid w:val="00C81B3E"/>
    <w:rsid w:val="00C956A8"/>
    <w:rsid w:val="00CA4606"/>
    <w:rsid w:val="00CA4AE0"/>
    <w:rsid w:val="00CA6EFC"/>
    <w:rsid w:val="00CD3B38"/>
    <w:rsid w:val="00CD466C"/>
    <w:rsid w:val="00CE15AE"/>
    <w:rsid w:val="00CE72ED"/>
    <w:rsid w:val="00D052E1"/>
    <w:rsid w:val="00D13CBB"/>
    <w:rsid w:val="00D150D6"/>
    <w:rsid w:val="00D32D26"/>
    <w:rsid w:val="00D37827"/>
    <w:rsid w:val="00D53EF2"/>
    <w:rsid w:val="00D543CA"/>
    <w:rsid w:val="00D74E4C"/>
    <w:rsid w:val="00D819B9"/>
    <w:rsid w:val="00D874E9"/>
    <w:rsid w:val="00DB1648"/>
    <w:rsid w:val="00DD26E0"/>
    <w:rsid w:val="00DD4B2F"/>
    <w:rsid w:val="00DD5AF5"/>
    <w:rsid w:val="00DE730F"/>
    <w:rsid w:val="00DF33F5"/>
    <w:rsid w:val="00DF4020"/>
    <w:rsid w:val="00DF40C1"/>
    <w:rsid w:val="00E03BE5"/>
    <w:rsid w:val="00E04E4E"/>
    <w:rsid w:val="00E05430"/>
    <w:rsid w:val="00E246B7"/>
    <w:rsid w:val="00E32939"/>
    <w:rsid w:val="00E42EC6"/>
    <w:rsid w:val="00E519B8"/>
    <w:rsid w:val="00E57DFF"/>
    <w:rsid w:val="00E63A26"/>
    <w:rsid w:val="00E70D5B"/>
    <w:rsid w:val="00E841A0"/>
    <w:rsid w:val="00E8512C"/>
    <w:rsid w:val="00E8588A"/>
    <w:rsid w:val="00EC6502"/>
    <w:rsid w:val="00EF3D8C"/>
    <w:rsid w:val="00F107E1"/>
    <w:rsid w:val="00F12FB8"/>
    <w:rsid w:val="00F14751"/>
    <w:rsid w:val="00F363E5"/>
    <w:rsid w:val="00F45AF5"/>
    <w:rsid w:val="00F46AA4"/>
    <w:rsid w:val="00F5601F"/>
    <w:rsid w:val="00F5780B"/>
    <w:rsid w:val="00F57C52"/>
    <w:rsid w:val="00F659DB"/>
    <w:rsid w:val="00F66962"/>
    <w:rsid w:val="00F84602"/>
    <w:rsid w:val="00F865D7"/>
    <w:rsid w:val="00F945CD"/>
    <w:rsid w:val="00F945F0"/>
    <w:rsid w:val="00FA4B68"/>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 w:type="paragraph" w:styleId="Revisie">
    <w:name w:val="Revision"/>
    <w:hidden/>
    <w:uiPriority w:val="99"/>
    <w:semiHidden/>
    <w:rsid w:val="005B21E8"/>
    <w:rPr>
      <w:rFonts w:ascii="Myriad Web" w:hAnsi="Myriad Web"/>
      <w:szCs w:val="24"/>
      <w:lang w:val="nl-BE"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24"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hyperlink" Target="http://www.pxl.b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commentsExtended" Target="commentsExtended.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01B89-FB4A-48BC-AE6B-D35476C5C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6</TotalTime>
  <Pages>13</Pages>
  <Words>1814</Words>
  <Characters>9983</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11774</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Marijke Willems</cp:lastModifiedBy>
  <cp:revision>4</cp:revision>
  <cp:lastPrinted>2010-01-25T13:50:00Z</cp:lastPrinted>
  <dcterms:created xsi:type="dcterms:W3CDTF">2022-03-04T16:53:00Z</dcterms:created>
  <dcterms:modified xsi:type="dcterms:W3CDTF">2022-03-04T16:58:00Z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
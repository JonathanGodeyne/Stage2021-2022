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775169"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775169"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775169">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775169">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775169">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775169">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775169">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775169">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775169">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775169">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775169">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775169">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775169">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775169">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Pr="0095354A" w:rsidRDefault="00B32D81" w:rsidP="00885676">
      <w:pPr>
        <w:spacing w:before="120" w:after="120"/>
        <w:rPr>
          <w:rFonts w:ascii="Arial" w:hAnsi="Arial" w:cs="Arial"/>
          <w:i/>
          <w:color w:val="FF0000"/>
          <w:szCs w:val="20"/>
          <w:lang w:val="en-US"/>
        </w:rPr>
      </w:pPr>
      <w:r w:rsidRPr="0095354A">
        <w:rPr>
          <w:rFonts w:ascii="Arial" w:hAnsi="Arial" w:cs="Arial"/>
          <w:sz w:val="24"/>
          <w:lang w:val="en-US"/>
        </w:rPr>
        <w:tab/>
      </w:r>
      <w:r w:rsidR="00F865D7" w:rsidRPr="0095354A">
        <w:rPr>
          <w:rFonts w:ascii="Arial" w:hAnsi="Arial" w:cs="Arial"/>
          <w:sz w:val="24"/>
          <w:lang w:val="en-US"/>
        </w:rPr>
        <w:tab/>
      </w:r>
      <w:r w:rsidR="00885676" w:rsidRPr="0095354A">
        <w:rPr>
          <w:rFonts w:ascii="Arial" w:hAnsi="Arial" w:cs="Arial"/>
          <w:sz w:val="24"/>
          <w:lang w:val="en-US"/>
        </w:rPr>
        <w:t xml:space="preserve">e-mail: </w:t>
      </w:r>
      <w:r w:rsidR="00AC3E74" w:rsidRPr="0095354A">
        <w:rPr>
          <w:rFonts w:ascii="Arial" w:hAnsi="Arial" w:cs="Arial"/>
          <w:b/>
          <w:sz w:val="22"/>
          <w:szCs w:val="22"/>
          <w:lang w:val="en-US"/>
        </w:rPr>
        <w:t>jonathan.godeyne@telenet.be</w:t>
      </w:r>
    </w:p>
    <w:p w14:paraId="6878CC01" w14:textId="35A25A82" w:rsidR="004239FB" w:rsidRPr="0096395F" w:rsidRDefault="004239FB" w:rsidP="00885676">
      <w:pPr>
        <w:spacing w:before="120" w:after="120"/>
        <w:rPr>
          <w:rFonts w:ascii="Arial" w:hAnsi="Arial" w:cs="Arial"/>
          <w:sz w:val="24"/>
        </w:rPr>
      </w:pPr>
      <w:r w:rsidRPr="0095354A">
        <w:rPr>
          <w:rFonts w:ascii="Arial" w:hAnsi="Arial" w:cs="Arial"/>
          <w:i/>
          <w:color w:val="FF0000"/>
          <w:szCs w:val="20"/>
          <w:lang w:val="en-US"/>
        </w:rPr>
        <w:tab/>
      </w:r>
      <w:r w:rsidRPr="0095354A">
        <w:rPr>
          <w:rFonts w:ascii="Arial" w:hAnsi="Arial" w:cs="Arial"/>
          <w:i/>
          <w:color w:val="FF0000"/>
          <w:szCs w:val="20"/>
          <w:lang w:val="en-US"/>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0DD0109B" w:rsidR="00B01A09" w:rsidRPr="00317F9B" w:rsidRDefault="007A791B" w:rsidP="004D77D5">
      <w:pPr>
        <w:rPr>
          <w:rFonts w:ascii="Arial" w:hAnsi="Arial" w:cs="Arial"/>
          <w:i/>
          <w:iCs/>
          <w:sz w:val="24"/>
        </w:rPr>
      </w:pPr>
      <w:r>
        <w:rPr>
          <w:rFonts w:ascii="Arial" w:hAnsi="Arial" w:cs="Arial"/>
          <w:sz w:val="24"/>
        </w:rPr>
        <w:t xml:space="preserve">Titel: </w:t>
      </w:r>
      <w:r w:rsidR="00317F9B" w:rsidRPr="00317F9B">
        <w:rPr>
          <w:rFonts w:ascii="Arial" w:hAnsi="Arial" w:cs="Arial"/>
          <w:b/>
          <w:i/>
          <w:iCs/>
          <w:sz w:val="22"/>
          <w:szCs w:val="22"/>
        </w:rPr>
        <w:t>Task Scheduler</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77777777" w:rsidR="007A791B" w:rsidRPr="00BF1E48" w:rsidRDefault="007A791B" w:rsidP="004D77D5">
            <w:pPr>
              <w:rPr>
                <w:rFonts w:ascii="Arial" w:hAnsi="Arial" w:cs="Arial"/>
                <w:sz w:val="22"/>
                <w:szCs w:val="22"/>
              </w:rPr>
            </w:pPr>
          </w:p>
          <w:p w14:paraId="25D6C3F2" w14:textId="1F2496E7" w:rsidR="00AC3E74" w:rsidRDefault="00AC3E74" w:rsidP="00AC3E74">
            <w:pPr>
              <w:rPr>
                <w:rFonts w:ascii="Arial" w:hAnsi="Arial" w:cs="Arial"/>
                <w:sz w:val="24"/>
              </w:rPr>
            </w:pPr>
            <w:r>
              <w:rPr>
                <w:rFonts w:ascii="Arial" w:hAnsi="Arial" w:cs="Arial"/>
                <w:sz w:val="24"/>
              </w:rPr>
              <w:t xml:space="preserve">Er moet </w:t>
            </w:r>
            <w:r w:rsidRPr="00AC3E74">
              <w:rPr>
                <w:rFonts w:ascii="Arial" w:hAnsi="Arial" w:cs="Arial"/>
                <w:sz w:val="24"/>
              </w:rPr>
              <w:t>een tool ontwikkel</w:t>
            </w:r>
            <w:r>
              <w:rPr>
                <w:rFonts w:ascii="Arial" w:hAnsi="Arial" w:cs="Arial"/>
                <w:sz w:val="24"/>
              </w:rPr>
              <w:t>d worden</w:t>
            </w:r>
            <w:r w:rsidRPr="00AC3E74">
              <w:rPr>
                <w:rFonts w:ascii="Arial" w:hAnsi="Arial" w:cs="Arial"/>
                <w:sz w:val="24"/>
              </w:rPr>
              <w:t xml:space="preserve"> om taken binnen een op maat ontwikkelde applicatie autonoom te starten op gewenste tijdstippen. Verder zou de tool de feedback van deze taken moeten kunnen lezen en opslaan in een log.</w:t>
            </w:r>
          </w:p>
          <w:p w14:paraId="59BDDFA7" w14:textId="77777777" w:rsidR="00AC3E74" w:rsidRPr="00AC3E74" w:rsidRDefault="00AC3E74" w:rsidP="00AC3E74">
            <w:pPr>
              <w:rPr>
                <w:rFonts w:ascii="Arial" w:hAnsi="Arial" w:cs="Arial"/>
                <w:sz w:val="24"/>
              </w:rPr>
            </w:pPr>
          </w:p>
          <w:p w14:paraId="3B27D582" w14:textId="23C86CB4" w:rsidR="00AC3E74" w:rsidRDefault="00AC3E74" w:rsidP="00AC3E74">
            <w:pPr>
              <w:rPr>
                <w:rFonts w:ascii="Arial" w:hAnsi="Arial" w:cs="Arial"/>
                <w:sz w:val="24"/>
              </w:rPr>
            </w:pPr>
            <w:r w:rsidRPr="00AC3E74">
              <w:rPr>
                <w:rFonts w:ascii="Arial" w:hAnsi="Arial" w:cs="Arial"/>
                <w:sz w:val="24"/>
              </w:rPr>
              <w:t xml:space="preserve">Op dit moment gebruikt </w:t>
            </w:r>
            <w:r>
              <w:rPr>
                <w:rFonts w:ascii="Arial" w:hAnsi="Arial" w:cs="Arial"/>
                <w:sz w:val="24"/>
              </w:rPr>
              <w:t>men</w:t>
            </w:r>
            <w:r w:rsidRPr="00AC3E74">
              <w:rPr>
                <w:rFonts w:ascii="Arial" w:hAnsi="Arial" w:cs="Arial"/>
                <w:sz w:val="24"/>
              </w:rPr>
              <w:t xml:space="preserve"> Windows Scheduler om dit soort taken te plannen. Hierbij </w:t>
            </w:r>
            <w:r>
              <w:rPr>
                <w:rFonts w:ascii="Arial" w:hAnsi="Arial" w:cs="Arial"/>
                <w:sz w:val="24"/>
              </w:rPr>
              <w:t>is er</w:t>
            </w:r>
            <w:r w:rsidRPr="00AC3E74">
              <w:rPr>
                <w:rFonts w:ascii="Arial" w:hAnsi="Arial" w:cs="Arial"/>
                <w:sz w:val="24"/>
              </w:rPr>
              <w:t xml:space="preserve"> geen enkele vorm van feedback. Daarnaast is dit ook niet erg gebruiksvriendelijk, waardoor niet technische mensen hier vaak niet mee aan de slag kunnen.</w:t>
            </w:r>
          </w:p>
          <w:p w14:paraId="5AFF0470" w14:textId="77777777" w:rsidR="00AC3E74" w:rsidRPr="00AC3E74" w:rsidRDefault="00AC3E74" w:rsidP="00AC3E74">
            <w:pPr>
              <w:rPr>
                <w:rFonts w:ascii="Arial" w:hAnsi="Arial" w:cs="Arial"/>
                <w:sz w:val="24"/>
              </w:rPr>
            </w:pPr>
          </w:p>
          <w:p w14:paraId="4B40E5D5" w14:textId="77777777" w:rsidR="00AB41C0" w:rsidRDefault="00317F9B" w:rsidP="008D7180">
            <w:pPr>
              <w:rPr>
                <w:rFonts w:ascii="Arial" w:hAnsi="Arial" w:cs="Arial"/>
                <w:sz w:val="24"/>
              </w:rPr>
            </w:pPr>
            <w:r>
              <w:rPr>
                <w:rFonts w:ascii="Arial" w:hAnsi="Arial" w:cs="Arial"/>
                <w:sz w:val="24"/>
              </w:rPr>
              <w:t>Er is al een basis gelegd voor dit project door een stagiair vorig jaar. Dus moet er vastgesteld worden wat de nieuwe functionaliteiten zijn die nog toegevoegd moeten worden. Samen met de klant zal er ook beslist worden welke functionaliteiten prioriteit zullen krijgen.</w:t>
            </w:r>
          </w:p>
          <w:p w14:paraId="45714B26" w14:textId="0DB7478F" w:rsidR="008D7180" w:rsidRPr="00BF1E48" w:rsidRDefault="008D7180" w:rsidP="008D7180">
            <w:pPr>
              <w:rPr>
                <w:rFonts w:ascii="Arial" w:hAnsi="Arial" w:cs="Arial"/>
                <w:sz w:val="24"/>
              </w:rPr>
            </w:pP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703315B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commentRangeStart w:id="3"/>
            <w:r w:rsidRPr="00195873">
              <w:rPr>
                <w:rFonts w:ascii="Arial" w:hAnsi="Arial" w:cs="Arial"/>
                <w:sz w:val="24"/>
              </w:rPr>
              <w:t xml:space="preserve">Deze zat met een probleem </w:t>
            </w:r>
            <w:commentRangeEnd w:id="3"/>
            <w:r w:rsidR="0095354A">
              <w:rPr>
                <w:rStyle w:val="Verwijzingopmerking"/>
              </w:rPr>
              <w:commentReference w:id="3"/>
            </w:r>
            <w:r w:rsidRPr="00195873">
              <w:rPr>
                <w:rFonts w:ascii="Arial" w:hAnsi="Arial" w:cs="Arial"/>
                <w:sz w:val="24"/>
              </w:rPr>
              <w:t>en is hiermee naar Tobania gekomen.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 xml:space="preserve">Tobania NV is een dienstverlener op het gebied van en ICT en Business Consulting, die klanten begeleidt in hun digitale bedrijfstransformatie. Naast business analyse, ontwikkeling en </w:t>
            </w:r>
            <w:proofErr w:type="spellStart"/>
            <w:r w:rsidRPr="00195873">
              <w:rPr>
                <w:rFonts w:ascii="Arial" w:hAnsi="Arial" w:cs="Arial"/>
                <w:sz w:val="24"/>
              </w:rPr>
              <w:t>testing</w:t>
            </w:r>
            <w:proofErr w:type="spellEnd"/>
            <w:r w:rsidRPr="00195873">
              <w:rPr>
                <w:rFonts w:ascii="Arial" w:hAnsi="Arial" w:cs="Arial"/>
                <w:sz w:val="24"/>
              </w:rPr>
              <w:t xml:space="preserve"> biedt </w:t>
            </w:r>
            <w:proofErr w:type="spellStart"/>
            <w:r w:rsidRPr="00195873">
              <w:rPr>
                <w:rFonts w:ascii="Arial" w:hAnsi="Arial" w:cs="Arial"/>
                <w:sz w:val="24"/>
              </w:rPr>
              <w:t>Tobania</w:t>
            </w:r>
            <w:proofErr w:type="spellEnd"/>
            <w:r w:rsidRPr="00195873">
              <w:rPr>
                <w:rFonts w:ascii="Arial" w:hAnsi="Arial" w:cs="Arial"/>
                <w:sz w:val="24"/>
              </w:rPr>
              <w:t xml:space="preserve"> eigen specifieke softwareoplossingen aan in onder meer </w:t>
            </w:r>
            <w:proofErr w:type="spellStart"/>
            <w:r w:rsidRPr="00195873">
              <w:rPr>
                <w:rFonts w:ascii="Arial" w:hAnsi="Arial" w:cs="Arial"/>
                <w:sz w:val="24"/>
              </w:rPr>
              <w:t>webdevelopment</w:t>
            </w:r>
            <w:proofErr w:type="spellEnd"/>
            <w:r w:rsidRPr="00195873">
              <w:rPr>
                <w:rFonts w:ascii="Arial" w:hAnsi="Arial" w:cs="Arial"/>
                <w:sz w:val="24"/>
              </w:rPr>
              <w:t xml:space="preserve">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4"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4"/>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5447C86B" w:rsidR="006057D0" w:rsidRPr="00195873"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 In Arno kunnen er taken gestart worden die </w:t>
            </w:r>
            <w:ins w:id="5" w:author="Marijke Willems" w:date="2022-03-11T12:17:00Z">
              <w:r w:rsidR="0095354A">
                <w:rPr>
                  <w:rFonts w:ascii="Arial" w:hAnsi="Arial" w:cs="Arial"/>
                  <w:sz w:val="24"/>
                </w:rPr>
                <w:t>met</w:t>
              </w:r>
            </w:ins>
            <w:r w:rsidR="00616BB4" w:rsidRPr="00195873">
              <w:rPr>
                <w:rFonts w:ascii="Arial" w:hAnsi="Arial" w:cs="Arial"/>
                <w:sz w:val="24"/>
              </w:rPr>
              <w:t xml:space="preserve"> een bepaald</w:t>
            </w:r>
            <w:ins w:id="6" w:author="Marijke Willems" w:date="2022-03-11T12:17:00Z">
              <w:r w:rsidR="0095354A">
                <w:rPr>
                  <w:rFonts w:ascii="Arial" w:hAnsi="Arial" w:cs="Arial"/>
                  <w:sz w:val="24"/>
                </w:rPr>
                <w:t>e</w:t>
              </w:r>
            </w:ins>
            <w:r w:rsidR="00616BB4" w:rsidRPr="00195873">
              <w:rPr>
                <w:rFonts w:ascii="Arial" w:hAnsi="Arial" w:cs="Arial"/>
                <w:sz w:val="24"/>
              </w:rPr>
              <w:t xml:space="preserve"> interval zouden moeten herhaald worden.</w:t>
            </w:r>
            <w:r w:rsidRPr="00195873">
              <w:rPr>
                <w:rFonts w:ascii="Arial" w:hAnsi="Arial" w:cs="Arial"/>
                <w:sz w:val="24"/>
              </w:rPr>
              <w:t xml:space="preserve"> </w:t>
            </w:r>
            <w:r w:rsidR="00616BB4" w:rsidRPr="00195873">
              <w:rPr>
                <w:rFonts w:ascii="Arial" w:hAnsi="Arial" w:cs="Arial"/>
                <w:sz w:val="24"/>
              </w:rPr>
              <w:t>M</w:t>
            </w:r>
            <w:r w:rsidRPr="00195873">
              <w:rPr>
                <w:rFonts w:ascii="Arial" w:hAnsi="Arial" w:cs="Arial"/>
                <w:sz w:val="24"/>
              </w:rPr>
              <w:t>omenteel</w:t>
            </w:r>
            <w:r w:rsidR="00616BB4" w:rsidRPr="00195873">
              <w:rPr>
                <w:rFonts w:ascii="Arial" w:hAnsi="Arial" w:cs="Arial"/>
                <w:sz w:val="24"/>
              </w:rPr>
              <w:t xml:space="preserve"> wordt er gebruik gemaakt van</w:t>
            </w:r>
            <w:r w:rsidRPr="00195873">
              <w:rPr>
                <w:rFonts w:ascii="Arial" w:hAnsi="Arial" w:cs="Arial"/>
                <w:sz w:val="24"/>
              </w:rPr>
              <w:t xml:space="preserve"> </w:t>
            </w:r>
            <w:r w:rsidRPr="00195873">
              <w:rPr>
                <w:rFonts w:ascii="Arial" w:hAnsi="Arial" w:cs="Arial"/>
                <w:i/>
                <w:iCs/>
                <w:sz w:val="24"/>
              </w:rPr>
              <w:t xml:space="preserve">Windows Scheduler </w:t>
            </w:r>
            <w:r w:rsidRPr="00195873">
              <w:rPr>
                <w:rFonts w:ascii="Arial" w:hAnsi="Arial" w:cs="Arial"/>
                <w:sz w:val="24"/>
              </w:rPr>
              <w:t xml:space="preserve">om </w:t>
            </w:r>
            <w:r w:rsidR="00616BB4" w:rsidRPr="00195873">
              <w:rPr>
                <w:rFonts w:ascii="Arial" w:hAnsi="Arial" w:cs="Arial"/>
                <w:sz w:val="24"/>
              </w:rPr>
              <w:t xml:space="preserve">deze taken </w:t>
            </w:r>
            <w:del w:id="7" w:author="Marijke Willems" w:date="2022-03-11T12:19:00Z">
              <w:r w:rsidR="00616BB4" w:rsidRPr="00195873" w:rsidDel="00591AB9">
                <w:rPr>
                  <w:rFonts w:ascii="Arial" w:hAnsi="Arial" w:cs="Arial"/>
                  <w:sz w:val="24"/>
                </w:rPr>
                <w:delText xml:space="preserve">te </w:delText>
              </w:r>
            </w:del>
            <w:r w:rsidR="00616BB4" w:rsidRPr="00195873">
              <w:rPr>
                <w:rFonts w:ascii="Arial" w:hAnsi="Arial" w:cs="Arial"/>
                <w:sz w:val="24"/>
              </w:rPr>
              <w:t>uit te voeren op het juiste tijdstip</w:t>
            </w:r>
            <w:r w:rsidRPr="00195873">
              <w:rPr>
                <w:rFonts w:ascii="Arial" w:hAnsi="Arial" w:cs="Arial"/>
                <w:sz w:val="24"/>
              </w:rPr>
              <w:t xml:space="preserve">. Dit </w:t>
            </w:r>
            <w:del w:id="8" w:author="Marijke Willems" w:date="2022-03-11T12:19:00Z">
              <w:r w:rsidRPr="00195873" w:rsidDel="00591AB9">
                <w:rPr>
                  <w:rFonts w:ascii="Arial" w:hAnsi="Arial" w:cs="Arial"/>
                  <w:sz w:val="24"/>
                </w:rPr>
                <w:delText xml:space="preserve">vult </w:delText>
              </w:r>
            </w:del>
            <w:ins w:id="9" w:author="Marijke Willems" w:date="2022-03-11T12:19:00Z">
              <w:r w:rsidR="00591AB9">
                <w:rPr>
                  <w:rFonts w:ascii="Arial" w:hAnsi="Arial" w:cs="Arial"/>
                  <w:sz w:val="24"/>
                </w:rPr>
                <w:t>beantwoordt</w:t>
              </w:r>
              <w:r w:rsidR="00591AB9" w:rsidRPr="00195873">
                <w:rPr>
                  <w:rFonts w:ascii="Arial" w:hAnsi="Arial" w:cs="Arial"/>
                  <w:sz w:val="24"/>
                </w:rPr>
                <w:t xml:space="preserve"> </w:t>
              </w:r>
            </w:ins>
            <w:r w:rsidRPr="00195873">
              <w:rPr>
                <w:rFonts w:ascii="Arial" w:hAnsi="Arial" w:cs="Arial"/>
                <w:sz w:val="24"/>
              </w:rPr>
              <w:t>echter niet</w:t>
            </w:r>
            <w:ins w:id="10" w:author="Marijke Willems" w:date="2022-03-11T12:19:00Z">
              <w:r w:rsidR="00591AB9">
                <w:rPr>
                  <w:rFonts w:ascii="Arial" w:hAnsi="Arial" w:cs="Arial"/>
                  <w:sz w:val="24"/>
                </w:rPr>
                <w:t xml:space="preserve"> aan</w:t>
              </w:r>
            </w:ins>
            <w:r w:rsidRPr="00195873">
              <w:rPr>
                <w:rFonts w:ascii="Arial" w:hAnsi="Arial" w:cs="Arial"/>
                <w:sz w:val="24"/>
              </w:rPr>
              <w:t xml:space="preserve"> hun juiste noodden. Er </w:t>
            </w:r>
            <w:del w:id="11" w:author="Marijke Willems" w:date="2022-03-11T12:19:00Z">
              <w:r w:rsidRPr="00195873" w:rsidDel="00591AB9">
                <w:rPr>
                  <w:rFonts w:ascii="Arial" w:hAnsi="Arial" w:cs="Arial"/>
                  <w:sz w:val="24"/>
                </w:rPr>
                <w:delText xml:space="preserve">is </w:delText>
              </w:r>
            </w:del>
            <w:ins w:id="12" w:author="Marijke Willems" w:date="2022-03-11T12:19:00Z">
              <w:r w:rsidR="00591AB9">
                <w:rPr>
                  <w:rFonts w:ascii="Arial" w:hAnsi="Arial" w:cs="Arial"/>
                  <w:sz w:val="24"/>
                </w:rPr>
                <w:t>kan</w:t>
              </w:r>
              <w:r w:rsidR="00591AB9" w:rsidRPr="00195873">
                <w:rPr>
                  <w:rFonts w:ascii="Arial" w:hAnsi="Arial" w:cs="Arial"/>
                  <w:sz w:val="24"/>
                </w:rPr>
                <w:t xml:space="preserve"> </w:t>
              </w:r>
            </w:ins>
            <w:r w:rsidRPr="00195873">
              <w:rPr>
                <w:rFonts w:ascii="Arial" w:hAnsi="Arial" w:cs="Arial"/>
                <w:sz w:val="24"/>
              </w:rPr>
              <w:t xml:space="preserve">namelijk geen feedback </w:t>
            </w:r>
            <w:ins w:id="13" w:author="Marijke Willems" w:date="2022-03-11T12:19:00Z">
              <w:r w:rsidR="00591AB9">
                <w:rPr>
                  <w:rFonts w:ascii="Arial" w:hAnsi="Arial" w:cs="Arial"/>
                  <w:sz w:val="24"/>
                </w:rPr>
                <w:t xml:space="preserve">gegeven worden </w:t>
              </w:r>
            </w:ins>
            <w:r w:rsidR="006C594F">
              <w:rPr>
                <w:rFonts w:ascii="Arial" w:hAnsi="Arial" w:cs="Arial"/>
                <w:sz w:val="24"/>
              </w:rPr>
              <w:t xml:space="preserve">of de taken geslaagd zijn of niet </w:t>
            </w:r>
            <w:r w:rsidRPr="00195873">
              <w:rPr>
                <w:rFonts w:ascii="Arial" w:hAnsi="Arial" w:cs="Arial"/>
                <w:sz w:val="24"/>
              </w:rPr>
              <w:t>en het is niet gebruiksvriendelijk voor niet technische mensen.</w:t>
            </w:r>
          </w:p>
          <w:p w14:paraId="3D4AC72F" w14:textId="77777777" w:rsidR="00616BB4" w:rsidRPr="00195873" w:rsidRDefault="00616BB4" w:rsidP="00CE72ED">
            <w:pPr>
              <w:rPr>
                <w:rFonts w:ascii="Arial" w:hAnsi="Arial" w:cs="Arial"/>
                <w:sz w:val="24"/>
              </w:rPr>
            </w:pPr>
          </w:p>
          <w:p w14:paraId="4B995E37" w14:textId="7D11A20A" w:rsidR="00394D16" w:rsidRPr="00BF1E48" w:rsidRDefault="00F5780B" w:rsidP="00CE72ED">
            <w:pPr>
              <w:rPr>
                <w:rFonts w:ascii="Arial" w:hAnsi="Arial" w:cs="Arial"/>
                <w:sz w:val="22"/>
                <w:szCs w:val="22"/>
              </w:rPr>
            </w:pPr>
            <w:commentRangeStart w:id="14"/>
            <w:r w:rsidRPr="00195873">
              <w:rPr>
                <w:rFonts w:ascii="Arial" w:hAnsi="Arial" w:cs="Arial"/>
                <w:sz w:val="24"/>
              </w:rPr>
              <w:t xml:space="preserve">Dit project is vorig jaar </w:t>
            </w:r>
            <w:r w:rsidR="00616BB4" w:rsidRPr="00195873">
              <w:rPr>
                <w:rFonts w:ascii="Arial" w:hAnsi="Arial" w:cs="Arial"/>
                <w:sz w:val="24"/>
              </w:rPr>
              <w:t>gestart</w:t>
            </w:r>
            <w:r w:rsidRPr="00195873">
              <w:rPr>
                <w:rFonts w:ascii="Arial" w:hAnsi="Arial" w:cs="Arial"/>
                <w:sz w:val="24"/>
              </w:rPr>
              <w:t xml:space="preserve"> door een</w:t>
            </w:r>
            <w:r w:rsidR="00616BB4" w:rsidRPr="00195873">
              <w:rPr>
                <w:rFonts w:ascii="Arial" w:hAnsi="Arial" w:cs="Arial"/>
                <w:sz w:val="24"/>
              </w:rPr>
              <w:t xml:space="preserve"> andere</w:t>
            </w:r>
            <w:r w:rsidRPr="00195873">
              <w:rPr>
                <w:rFonts w:ascii="Arial" w:hAnsi="Arial" w:cs="Arial"/>
                <w:sz w:val="24"/>
              </w:rPr>
              <w:t xml:space="preserve"> stagiair</w:t>
            </w:r>
            <w:r w:rsidR="00195873" w:rsidRPr="00195873">
              <w:rPr>
                <w:rFonts w:ascii="Arial" w:hAnsi="Arial" w:cs="Arial"/>
                <w:sz w:val="24"/>
              </w:rPr>
              <w:t xml:space="preserve"> dus er is al een deel van het project </w:t>
            </w:r>
            <w:commentRangeStart w:id="15"/>
            <w:r w:rsidR="00195873" w:rsidRPr="00195873">
              <w:rPr>
                <w:rFonts w:ascii="Arial" w:hAnsi="Arial" w:cs="Arial"/>
                <w:sz w:val="24"/>
              </w:rPr>
              <w:t>gebruiksklaar</w:t>
            </w:r>
            <w:commentRangeEnd w:id="15"/>
            <w:r w:rsidR="009949DC">
              <w:rPr>
                <w:rStyle w:val="Verwijzingopmerking"/>
              </w:rPr>
              <w:commentReference w:id="15"/>
            </w:r>
            <w:r w:rsidRPr="00195873">
              <w:rPr>
                <w:rFonts w:ascii="Arial" w:hAnsi="Arial" w:cs="Arial"/>
                <w:sz w:val="24"/>
              </w:rPr>
              <w:t xml:space="preserve">. </w:t>
            </w:r>
            <w:r w:rsidR="00616BB4" w:rsidRPr="00195873">
              <w:rPr>
                <w:rFonts w:ascii="Arial" w:hAnsi="Arial" w:cs="Arial"/>
                <w:sz w:val="24"/>
              </w:rPr>
              <w:t xml:space="preserve">Nu zou Acerta dit project graag </w:t>
            </w:r>
            <w:r w:rsidR="00F10190" w:rsidRPr="00195873">
              <w:rPr>
                <w:rFonts w:ascii="Arial" w:hAnsi="Arial" w:cs="Arial"/>
                <w:sz w:val="24"/>
              </w:rPr>
              <w:t>in gebruik willen nemen</w:t>
            </w:r>
            <w:r w:rsidR="00616BB4" w:rsidRPr="00195873">
              <w:rPr>
                <w:rFonts w:ascii="Arial" w:hAnsi="Arial" w:cs="Arial"/>
                <w:sz w:val="24"/>
              </w:rPr>
              <w:t xml:space="preserve"> maar hiervoor moeten er nog enkele </w:t>
            </w:r>
            <w:r w:rsidR="00195873" w:rsidRPr="00195873">
              <w:rPr>
                <w:rFonts w:ascii="Arial" w:hAnsi="Arial" w:cs="Arial"/>
                <w:sz w:val="24"/>
              </w:rPr>
              <w:t>functionaliteiten</w:t>
            </w:r>
            <w:r w:rsidR="00616BB4" w:rsidRPr="00195873">
              <w:rPr>
                <w:rFonts w:ascii="Arial" w:hAnsi="Arial" w:cs="Arial"/>
                <w:sz w:val="24"/>
              </w:rPr>
              <w:t xml:space="preserve"> bijgevoegd </w:t>
            </w:r>
            <w:commentRangeStart w:id="16"/>
            <w:r w:rsidR="00616BB4" w:rsidRPr="00195873">
              <w:rPr>
                <w:rFonts w:ascii="Arial" w:hAnsi="Arial" w:cs="Arial"/>
                <w:sz w:val="24"/>
              </w:rPr>
              <w:t>worden</w:t>
            </w:r>
            <w:commentRangeEnd w:id="16"/>
            <w:r w:rsidR="009949DC">
              <w:rPr>
                <w:rStyle w:val="Verwijzingopmerking"/>
              </w:rPr>
              <w:commentReference w:id="16"/>
            </w:r>
            <w:r w:rsidR="00616BB4" w:rsidRPr="00195873">
              <w:rPr>
                <w:rFonts w:ascii="Arial" w:hAnsi="Arial" w:cs="Arial"/>
                <w:sz w:val="24"/>
              </w:rPr>
              <w:t xml:space="preserve">. </w:t>
            </w:r>
            <w:r w:rsidRPr="00195873">
              <w:rPr>
                <w:rFonts w:ascii="Arial" w:hAnsi="Arial" w:cs="Arial"/>
                <w:sz w:val="24"/>
              </w:rPr>
              <w:t xml:space="preserve"> </w:t>
            </w:r>
            <w:commentRangeEnd w:id="14"/>
            <w:r w:rsidR="0040760C">
              <w:rPr>
                <w:rStyle w:val="Verwijzingopmerking"/>
              </w:rPr>
              <w:commentReference w:id="14"/>
            </w:r>
          </w:p>
          <w:p w14:paraId="55C02EE8" w14:textId="77777777" w:rsidR="006057D0" w:rsidRPr="00BF1E48" w:rsidRDefault="006057D0" w:rsidP="00CE72ED">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17"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17"/>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1E0EB19" w14:textId="77777777" w:rsidR="00195873" w:rsidRDefault="00195873" w:rsidP="00CE72ED">
            <w:pPr>
              <w:rPr>
                <w:rFonts w:ascii="Arial" w:hAnsi="Arial" w:cs="Arial"/>
                <w:sz w:val="24"/>
              </w:rPr>
            </w:pPr>
          </w:p>
          <w:p w14:paraId="6799A215" w14:textId="7CE1A204" w:rsidR="00257D4B" w:rsidRDefault="00F5780B" w:rsidP="00CE72ED">
            <w:pPr>
              <w:rPr>
                <w:rFonts w:ascii="Arial" w:hAnsi="Arial" w:cs="Arial"/>
                <w:sz w:val="24"/>
              </w:rPr>
            </w:pPr>
            <w:r w:rsidRPr="00195873">
              <w:rPr>
                <w:rFonts w:ascii="Arial" w:hAnsi="Arial" w:cs="Arial"/>
                <w:sz w:val="24"/>
              </w:rPr>
              <w:t>Er moet een mooie en gebruiksvriendelijk</w:t>
            </w:r>
            <w:r w:rsidR="00195873">
              <w:rPr>
                <w:rFonts w:ascii="Arial" w:hAnsi="Arial" w:cs="Arial"/>
                <w:sz w:val="24"/>
              </w:rPr>
              <w:t>e</w:t>
            </w:r>
            <w:r w:rsidRPr="00195873">
              <w:rPr>
                <w:rFonts w:ascii="Arial" w:hAnsi="Arial" w:cs="Arial"/>
                <w:sz w:val="24"/>
              </w:rPr>
              <w:t xml:space="preserve"> interface voorzien worden zodat iedereen gemakkelijk met de toepassing kan werken. </w:t>
            </w:r>
          </w:p>
          <w:p w14:paraId="771167E3" w14:textId="71CB7A28" w:rsidR="00195873" w:rsidRPr="006C594F" w:rsidRDefault="00195873" w:rsidP="00CE72ED">
            <w:pPr>
              <w:rPr>
                <w:rFonts w:ascii="Arial" w:hAnsi="Arial" w:cs="Arial"/>
                <w:sz w:val="28"/>
                <w:szCs w:val="28"/>
              </w:rPr>
            </w:pPr>
          </w:p>
          <w:p w14:paraId="4CF6F26F" w14:textId="5172412C" w:rsidR="00234E04" w:rsidRPr="006C594F" w:rsidRDefault="00195873" w:rsidP="00CE72ED">
            <w:pPr>
              <w:rPr>
                <w:rFonts w:ascii="Arial" w:hAnsi="Arial" w:cs="Arial"/>
                <w:sz w:val="24"/>
              </w:rPr>
            </w:pPr>
            <w:r w:rsidRPr="006C594F">
              <w:rPr>
                <w:rFonts w:ascii="Arial" w:hAnsi="Arial" w:cs="Arial"/>
                <w:sz w:val="24"/>
              </w:rPr>
              <w:t xml:space="preserve">De taken die gepland zijn zou men ook manueel moeten kunnen starten. </w:t>
            </w:r>
          </w:p>
          <w:p w14:paraId="273B09E1" w14:textId="37C080E7" w:rsidR="009F4EA6" w:rsidRPr="006C594F" w:rsidRDefault="009F4EA6" w:rsidP="00CE72ED">
            <w:pPr>
              <w:rPr>
                <w:rFonts w:ascii="Arial" w:hAnsi="Arial" w:cs="Arial"/>
                <w:sz w:val="24"/>
              </w:rPr>
            </w:pPr>
            <w:r w:rsidRPr="006C594F">
              <w:rPr>
                <w:rFonts w:ascii="Arial" w:hAnsi="Arial" w:cs="Arial"/>
                <w:sz w:val="24"/>
              </w:rPr>
              <w:t>Geplande taken zouden bewerkbaar gemaakt moeten worden.</w:t>
            </w:r>
          </w:p>
          <w:p w14:paraId="45D66FD3" w14:textId="766E16E1" w:rsidR="00234E04" w:rsidRPr="00BF1E48" w:rsidRDefault="009F4EA6" w:rsidP="00CE72ED">
            <w:pPr>
              <w:rPr>
                <w:rFonts w:ascii="Arial" w:hAnsi="Arial" w:cs="Arial"/>
                <w:sz w:val="22"/>
                <w:szCs w:val="22"/>
              </w:rPr>
            </w:pPr>
            <w:r w:rsidRPr="006C594F">
              <w:rPr>
                <w:rFonts w:ascii="Arial" w:hAnsi="Arial" w:cs="Arial"/>
                <w:sz w:val="24"/>
              </w:rPr>
              <w:t xml:space="preserve">Momenteel wordt er gebruik gemaakt van een lokale </w:t>
            </w:r>
            <w:proofErr w:type="spellStart"/>
            <w:r w:rsidRPr="006C594F">
              <w:rPr>
                <w:rFonts w:ascii="Arial" w:hAnsi="Arial" w:cs="Arial"/>
                <w:sz w:val="24"/>
              </w:rPr>
              <w:t>Hangfire</w:t>
            </w:r>
            <w:proofErr w:type="spellEnd"/>
            <w:r w:rsidRPr="006C594F">
              <w:rPr>
                <w:rFonts w:ascii="Arial" w:hAnsi="Arial" w:cs="Arial"/>
                <w:sz w:val="24"/>
              </w:rPr>
              <w:t xml:space="preserve"> server die de geplande taken bijhoud</w:t>
            </w:r>
            <w:ins w:id="18" w:author="Marijke Willems" w:date="2022-03-11T12:21:00Z">
              <w:r w:rsidR="00F1668D">
                <w:rPr>
                  <w:rFonts w:ascii="Arial" w:hAnsi="Arial" w:cs="Arial"/>
                  <w:sz w:val="24"/>
                </w:rPr>
                <w:t>t</w:t>
              </w:r>
            </w:ins>
            <w:r w:rsidRPr="006C594F">
              <w:rPr>
                <w:rFonts w:ascii="Arial" w:hAnsi="Arial" w:cs="Arial"/>
                <w:sz w:val="24"/>
              </w:rPr>
              <w:t xml:space="preserve">. </w:t>
            </w:r>
            <w:r w:rsidR="00802E0A">
              <w:rPr>
                <w:rFonts w:ascii="Arial" w:hAnsi="Arial" w:cs="Arial"/>
                <w:sz w:val="24"/>
              </w:rPr>
              <w:t xml:space="preserve">Er zal ook moeten uitgezocht worden of deze kan uitgebreid  worden zodat er met een remote server gewerkt kan worden. </w:t>
            </w:r>
          </w:p>
          <w:p w14:paraId="4E8CC1C0" w14:textId="77777777" w:rsidR="00257D4B" w:rsidRPr="00BF1E48" w:rsidRDefault="00257D4B" w:rsidP="00CE72ED">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19" w:name="_Toc379741048"/>
      <w:r w:rsidR="00E42EC6">
        <w:rPr>
          <w:rFonts w:ascii="Arial" w:hAnsi="Arial" w:cs="Arial"/>
          <w:b w:val="0"/>
          <w:sz w:val="28"/>
          <w:szCs w:val="28"/>
        </w:rPr>
        <w:lastRenderedPageBreak/>
        <w:t>Randvoorwaarden</w:t>
      </w:r>
      <w:bookmarkEnd w:id="19"/>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77777777"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20" w:name="_Toc379741049"/>
      <w:r w:rsidR="0036676A" w:rsidRPr="00B536BB">
        <w:rPr>
          <w:rFonts w:ascii="Arial" w:hAnsi="Arial" w:cs="Arial"/>
          <w:b w:val="0"/>
          <w:sz w:val="28"/>
          <w:szCs w:val="28"/>
        </w:rPr>
        <w:lastRenderedPageBreak/>
        <w:t>Tijdsplanning</w:t>
      </w:r>
      <w:bookmarkEnd w:id="20"/>
      <w:r w:rsidR="00624FBD">
        <w:rPr>
          <w:rFonts w:ascii="Arial" w:hAnsi="Arial" w:cs="Arial"/>
          <w:b w:val="0"/>
          <w:sz w:val="28"/>
          <w:szCs w:val="28"/>
        </w:rPr>
        <w:t xml:space="preserve"> </w:t>
      </w:r>
    </w:p>
    <w:p w14:paraId="16482F95" w14:textId="77777777" w:rsidR="0036676A" w:rsidRDefault="0036676A" w:rsidP="00B01A09">
      <w:pPr>
        <w:rPr>
          <w:rFonts w:ascii="Times New Roman" w:hAnsi="Times New Roman"/>
          <w:sz w:val="24"/>
        </w:rPr>
      </w:pPr>
    </w:p>
    <w:p w14:paraId="6A562E75" w14:textId="77777777"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77777777"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77777777"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F4BD670"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Pr>
          <w:rFonts w:ascii="Arial" w:hAnsi="Arial" w:cs="Arial"/>
          <w:sz w:val="24"/>
        </w:rPr>
        <w:t>versimpeld omdat ik alleen aan dit project werk.</w:t>
      </w:r>
    </w:p>
    <w:p w14:paraId="08D20E33" w14:textId="2B916450" w:rsidR="009259E1" w:rsidRDefault="009259E1" w:rsidP="00B01A09">
      <w:pPr>
        <w:rPr>
          <w:rFonts w:ascii="Arial" w:hAnsi="Arial" w:cs="Arial"/>
          <w:sz w:val="24"/>
        </w:rPr>
      </w:pPr>
      <w:r>
        <w:rPr>
          <w:rFonts w:ascii="Arial" w:hAnsi="Arial" w:cs="Arial"/>
          <w:sz w:val="24"/>
        </w:rPr>
        <w:t xml:space="preserve"> </w:t>
      </w:r>
      <w:r w:rsidRPr="009259E1">
        <w:rPr>
          <w:noProof/>
        </w:rPr>
        <w:drawing>
          <wp:inline distT="0" distB="0" distL="0" distR="0" wp14:anchorId="3138F434" wp14:editId="62ECE476">
            <wp:extent cx="5760085" cy="2077899"/>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077899"/>
                    </a:xfrm>
                    <a:prstGeom prst="rect">
                      <a:avLst/>
                    </a:prstGeom>
                    <a:noFill/>
                    <a:ln>
                      <a:noFill/>
                    </a:ln>
                  </pic:spPr>
                </pic:pic>
              </a:graphicData>
            </a:graphic>
          </wp:inline>
        </w:drawing>
      </w:r>
    </w:p>
    <w:p w14:paraId="2EEF81CF" w14:textId="3B943071" w:rsidR="009259E1" w:rsidRDefault="009259E1" w:rsidP="00B01A09">
      <w:pPr>
        <w:rPr>
          <w:rFonts w:ascii="Arial" w:hAnsi="Arial" w:cs="Arial"/>
          <w:sz w:val="24"/>
        </w:rPr>
      </w:pPr>
    </w:p>
    <w:p w14:paraId="3F132D34" w14:textId="05DA571D" w:rsidR="009259E1" w:rsidRDefault="009D1140" w:rsidP="00B01A09">
      <w:pPr>
        <w:rPr>
          <w:rFonts w:ascii="Arial" w:hAnsi="Arial" w:cs="Arial"/>
          <w:sz w:val="24"/>
        </w:rPr>
      </w:pPr>
      <w:r>
        <w:rPr>
          <w:rFonts w:ascii="Arial" w:hAnsi="Arial" w:cs="Arial"/>
          <w:sz w:val="24"/>
        </w:rPr>
        <w:t>In deze tabel zitten</w:t>
      </w:r>
      <w:r w:rsidR="009259E1">
        <w:rPr>
          <w:rFonts w:ascii="Arial" w:hAnsi="Arial" w:cs="Arial"/>
          <w:sz w:val="24"/>
        </w:rPr>
        <w:t xml:space="preserve"> alle grote topics waaraan gewerkt zal worden in de komende 12 weken. Elke groot deel zal nog eens worden onderverdeeld in kleinere tickets. Deze zullen opgenomen worden in een Kanban bord waarin er beter</w:t>
      </w:r>
      <w:r w:rsidR="00BC21E1">
        <w:rPr>
          <w:rFonts w:ascii="Arial" w:hAnsi="Arial" w:cs="Arial"/>
          <w:sz w:val="24"/>
        </w:rPr>
        <w:t>e</w:t>
      </w:r>
      <w:r w:rsidR="009259E1">
        <w:rPr>
          <w:rFonts w:ascii="Arial" w:hAnsi="Arial" w:cs="Arial"/>
          <w:sz w:val="24"/>
        </w:rPr>
        <w:t xml:space="preserve"> prioriteit gegeven kan worden alsook een exacte tijdspanne kan aan gekoppeld worden.</w:t>
      </w: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77777777"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58488466" w14:textId="33127ED0" w:rsidR="00260267" w:rsidRDefault="00260267" w:rsidP="00260267">
      <w:pPr>
        <w:rPr>
          <w:rFonts w:ascii="Arial" w:hAnsi="Arial" w:cs="Arial"/>
          <w:sz w:val="24"/>
          <w:u w:val="single"/>
        </w:rPr>
      </w:pPr>
    </w:p>
    <w:p w14:paraId="710C1218" w14:textId="3D4364CC" w:rsidR="00260267" w:rsidRDefault="007C35CE" w:rsidP="009D1140">
      <w:pPr>
        <w:rPr>
          <w:rFonts w:ascii="Times New Roman" w:hAnsi="Times New Roman"/>
          <w:sz w:val="24"/>
          <w:lang w:val="nl-NL"/>
        </w:rPr>
      </w:pPr>
      <w:r>
        <w:rPr>
          <w:rFonts w:ascii="Arial" w:hAnsi="Arial" w:cs="Arial"/>
          <w:sz w:val="24"/>
        </w:rPr>
        <w:t xml:space="preserve">Tijdens het verloop van het project </w:t>
      </w:r>
      <w:r w:rsidR="009D1140">
        <w:rPr>
          <w:rFonts w:ascii="Arial" w:hAnsi="Arial" w:cs="Arial"/>
          <w:sz w:val="24"/>
        </w:rPr>
        <w:t xml:space="preserve">worden de effectief gepresteerde uren </w:t>
      </w:r>
      <w:r w:rsidR="007920DB">
        <w:rPr>
          <w:rFonts w:ascii="Arial" w:hAnsi="Arial" w:cs="Arial"/>
          <w:sz w:val="24"/>
        </w:rPr>
        <w:t xml:space="preserve">aangevuld aan dit document. Zo kan er bijgehouden worden hoelang er gewerkt is aan elk onderdeel. Ook kan het zijn dat er nog delen zijn die aangepast worden naar gelang het project vlot.  </w:t>
      </w:r>
    </w:p>
    <w:p w14:paraId="771F2923" w14:textId="18C01746" w:rsidR="00C65FAD" w:rsidRDefault="007920DB" w:rsidP="00695843">
      <w:pPr>
        <w:jc w:val="left"/>
        <w:rPr>
          <w:rFonts w:ascii="Times New Roman" w:hAnsi="Times New Roman"/>
          <w:sz w:val="24"/>
          <w:lang w:val="nl-NL"/>
        </w:rPr>
      </w:pPr>
      <w:r w:rsidRPr="007920DB">
        <w:rPr>
          <w:noProof/>
        </w:rPr>
        <w:drawing>
          <wp:inline distT="0" distB="0" distL="0" distR="0" wp14:anchorId="5B5E6D1D" wp14:editId="31E4C1C6">
            <wp:extent cx="5760085" cy="1882775"/>
            <wp:effectExtent l="0" t="0" r="0" b="317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882775"/>
                    </a:xfrm>
                    <a:prstGeom prst="rect">
                      <a:avLst/>
                    </a:prstGeom>
                    <a:noFill/>
                    <a:ln>
                      <a:noFill/>
                    </a:ln>
                  </pic:spPr>
                </pic:pic>
              </a:graphicData>
            </a:graphic>
          </wp:inline>
        </w:drawing>
      </w:r>
    </w:p>
    <w:p w14:paraId="3FA44941" w14:textId="53DE8EA5" w:rsidR="007920DB" w:rsidRDefault="007920DB" w:rsidP="007920DB">
      <w:pPr>
        <w:rPr>
          <w:rFonts w:ascii="Arial" w:hAnsi="Arial" w:cs="Arial"/>
          <w:sz w:val="24"/>
        </w:rPr>
      </w:pPr>
    </w:p>
    <w:p w14:paraId="1C134163" w14:textId="43206388" w:rsidR="007920DB" w:rsidRPr="007920DB" w:rsidRDefault="007920DB" w:rsidP="007920DB">
      <w:pPr>
        <w:rPr>
          <w:rFonts w:ascii="Arial" w:hAnsi="Arial" w:cs="Arial"/>
          <w:sz w:val="24"/>
        </w:rPr>
      </w:pPr>
      <w:r>
        <w:rPr>
          <w:rFonts w:ascii="Arial" w:hAnsi="Arial" w:cs="Arial"/>
          <w:sz w:val="24"/>
        </w:rPr>
        <w:t>Voor meer verdiepe</w:t>
      </w:r>
      <w:r w:rsidR="00BC21E1">
        <w:rPr>
          <w:rFonts w:ascii="Arial" w:hAnsi="Arial" w:cs="Arial"/>
          <w:sz w:val="24"/>
        </w:rPr>
        <w:t>nde</w:t>
      </w:r>
      <w:r>
        <w:rPr>
          <w:rFonts w:ascii="Arial" w:hAnsi="Arial" w:cs="Arial"/>
          <w:sz w:val="24"/>
        </w:rPr>
        <w:t xml:space="preserve"> informatie kan er gekeken worden naar het Kanban bord. Hierin zien we dat de tickets een label hebben. Dit label is de </w:t>
      </w:r>
      <w:r w:rsidR="00BC21E1">
        <w:rPr>
          <w:rFonts w:ascii="Arial" w:hAnsi="Arial" w:cs="Arial"/>
          <w:sz w:val="24"/>
        </w:rPr>
        <w:t>link</w:t>
      </w:r>
      <w:r>
        <w:rPr>
          <w:rFonts w:ascii="Arial" w:hAnsi="Arial" w:cs="Arial"/>
          <w:sz w:val="24"/>
        </w:rPr>
        <w:t xml:space="preserve"> naar de overkoepel</w:t>
      </w:r>
      <w:r w:rsidR="00772489">
        <w:rPr>
          <w:rFonts w:ascii="Arial" w:hAnsi="Arial" w:cs="Arial"/>
          <w:sz w:val="24"/>
        </w:rPr>
        <w:t>ende tijdsinschatting.</w:t>
      </w:r>
    </w:p>
    <w:p w14:paraId="1C9B1C01" w14:textId="77777777" w:rsidR="007920DB" w:rsidRDefault="007920DB" w:rsidP="007920DB">
      <w:pPr>
        <w:rPr>
          <w:rFonts w:ascii="Arial" w:hAnsi="Arial" w:cs="Arial"/>
          <w:sz w:val="24"/>
        </w:rPr>
      </w:pPr>
      <w:r>
        <w:rPr>
          <w:noProof/>
        </w:rPr>
        <w:drawing>
          <wp:inline distT="0" distB="0" distL="0" distR="0" wp14:anchorId="6424292F" wp14:editId="5A4CEAF5">
            <wp:extent cx="5760085" cy="22282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228215"/>
                    </a:xfrm>
                    <a:prstGeom prst="rect">
                      <a:avLst/>
                    </a:prstGeom>
                  </pic:spPr>
                </pic:pic>
              </a:graphicData>
            </a:graphic>
          </wp:inline>
        </w:drawing>
      </w:r>
    </w:p>
    <w:p w14:paraId="058E2098" w14:textId="77777777" w:rsidR="007920DB" w:rsidRDefault="007920DB" w:rsidP="007920DB">
      <w:pPr>
        <w:rPr>
          <w:rFonts w:ascii="Arial" w:hAnsi="Arial" w:cs="Arial"/>
          <w:sz w:val="24"/>
        </w:rPr>
      </w:pPr>
    </w:p>
    <w:p w14:paraId="38850C9C" w14:textId="77777777" w:rsidR="007920DB" w:rsidRPr="009259E1" w:rsidRDefault="007920DB" w:rsidP="007920DB">
      <w:pPr>
        <w:rPr>
          <w:rFonts w:ascii="Arial" w:hAnsi="Arial" w:cs="Arial"/>
          <w:sz w:val="24"/>
        </w:rPr>
      </w:pPr>
      <w:r>
        <w:rPr>
          <w:rFonts w:ascii="Arial" w:hAnsi="Arial" w:cs="Arial"/>
          <w:sz w:val="24"/>
        </w:rPr>
        <w:t>Dit is het begin van het Kanban bord maar dit zal aangevuld worden telkens er nieuwe functionaliteiten toegevoegd moeten worden. Hierin hebben we ook een tijdsaanduiding om te volgen hoe lang er aan elk ticket gewerkt is.</w:t>
      </w: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21" w:name="_Toc379741050"/>
      <w:r w:rsidRPr="00695843">
        <w:rPr>
          <w:rFonts w:ascii="Arial" w:hAnsi="Arial" w:cs="Arial"/>
          <w:b w:val="0"/>
          <w:sz w:val="28"/>
          <w:szCs w:val="28"/>
        </w:rPr>
        <w:lastRenderedPageBreak/>
        <w:t>Bronnen</w:t>
      </w:r>
      <w:bookmarkEnd w:id="21"/>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sidRPr="0095354A">
                            <w:rPr>
                              <w:noProof/>
                              <w:lang w:val="en-US"/>
                            </w:rPr>
                            <w:t xml:space="preserve">„Tobania - EverybodyWiki Bios &amp; Wiki,” [Online]. Available: https://nl.everybodywiki.com/Tobania. </w:t>
                          </w:r>
                          <w:r>
                            <w:rPr>
                              <w:noProof/>
                              <w:lang w:val="nl-NL"/>
                            </w:rPr>
                            <w:t>[Geopend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sidRPr="0095354A">
                            <w:rPr>
                              <w:noProof/>
                              <w:lang w:val="en-US"/>
                            </w:rPr>
                            <w:t xml:space="preserve">B. Lagunas, „Introduction to Prism for WPF | Pluralsight,” [Online]. Available: https://app.pluralsight.com/library/courses/prism-wpf-introduction/table-of-contents. </w:t>
                          </w:r>
                          <w:r>
                            <w:rPr>
                              <w:noProof/>
                              <w:lang w:val="nl-NL"/>
                            </w:rPr>
                            <w:t>[Geopend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sidRPr="0095354A">
                            <w:rPr>
                              <w:noProof/>
                              <w:lang w:val="en-US"/>
                            </w:rPr>
                            <w:t xml:space="preserve">„Documentation — Hangfire Documentation,” [Online]. Available: https://docs.hangfire.io/en/latest/. </w:t>
                          </w:r>
                          <w:r>
                            <w:rPr>
                              <w:noProof/>
                              <w:lang w:val="nl-NL"/>
                            </w:rPr>
                            <w:t>[Geopend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22" w:name="_Toc379741051"/>
      <w:r w:rsidRPr="005410F7">
        <w:rPr>
          <w:u w:val="none"/>
        </w:rPr>
        <w:lastRenderedPageBreak/>
        <w:t>Rapportage</w:t>
      </w:r>
      <w:bookmarkEnd w:id="22"/>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23" w:name="_Toc379741052"/>
      <w:r w:rsidRPr="00351EEC">
        <w:rPr>
          <w:rFonts w:ascii="Arial" w:hAnsi="Arial" w:cs="Arial"/>
          <w:b w:val="0"/>
          <w:sz w:val="28"/>
          <w:szCs w:val="28"/>
        </w:rPr>
        <w:t>Wekelijkse rapportage</w:t>
      </w:r>
      <w:bookmarkEnd w:id="23"/>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4D12C4A8" w14:textId="77777777" w:rsidR="00943024" w:rsidRDefault="00943024" w:rsidP="00943024">
      <w:pPr>
        <w:pStyle w:val="Lijstalinea"/>
        <w:ind w:left="0"/>
        <w:rPr>
          <w:szCs w:val="20"/>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640F36F9" w14:textId="77777777" w:rsidR="005D6A1A" w:rsidRDefault="005D6A1A" w:rsidP="00351EEC">
      <w:pPr>
        <w:rPr>
          <w:rFonts w:ascii="Times New Roman" w:hAnsi="Times New Roman"/>
          <w:sz w:val="24"/>
        </w:rPr>
      </w:pPr>
    </w:p>
    <w:p w14:paraId="36BCD569" w14:textId="77777777" w:rsidR="00300A72" w:rsidRPr="00914C94" w:rsidRDefault="00300A72" w:rsidP="00351EEC">
      <w:pPr>
        <w:rPr>
          <w:rFonts w:ascii="Times New Roman" w:hAnsi="Times New Roman"/>
          <w:sz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 xml:space="preserve">Opzetten omgeving Task Scheduler en Arno. Mezelf wegwijs maken in de code. Leren werken met </w:t>
            </w:r>
            <w:proofErr w:type="spellStart"/>
            <w:r w:rsidRPr="00772489">
              <w:rPr>
                <w:rFonts w:ascii="Arial" w:hAnsi="Arial" w:cs="Arial"/>
                <w:sz w:val="24"/>
              </w:rPr>
              <w:t>Prism</w:t>
            </w:r>
            <w:proofErr w:type="spellEnd"/>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w:t>
            </w:r>
            <w:proofErr w:type="spellStart"/>
            <w:r w:rsidRPr="00772489">
              <w:rPr>
                <w:rFonts w:ascii="Arial" w:hAnsi="Arial" w:cs="Arial"/>
                <w:sz w:val="24"/>
              </w:rPr>
              <w:t>Hangfire</w:t>
            </w:r>
            <w:proofErr w:type="spellEnd"/>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w:t>
            </w:r>
            <w:proofErr w:type="spellStart"/>
            <w:r w:rsidR="00C545E3">
              <w:rPr>
                <w:rFonts w:ascii="Arial" w:hAnsi="Arial" w:cs="Arial"/>
                <w:sz w:val="24"/>
              </w:rPr>
              <w:t>Prism</w:t>
            </w:r>
            <w:proofErr w:type="spellEnd"/>
            <w:r w:rsidR="00C545E3">
              <w:rPr>
                <w:rFonts w:ascii="Arial" w:hAnsi="Arial" w:cs="Arial"/>
                <w:sz w:val="24"/>
              </w:rPr>
              <w:t xml:space="preserve"> gevolgd op aanraden van Joren (de </w:t>
            </w:r>
            <w:proofErr w:type="spellStart"/>
            <w:r w:rsidR="00C545E3">
              <w:rPr>
                <w:rFonts w:ascii="Arial" w:hAnsi="Arial" w:cs="Arial"/>
                <w:sz w:val="24"/>
              </w:rPr>
              <w:t>developer</w:t>
            </w:r>
            <w:proofErr w:type="spellEnd"/>
            <w:r w:rsidR="00C545E3">
              <w:rPr>
                <w:rFonts w:ascii="Arial" w:hAnsi="Arial" w:cs="Arial"/>
                <w:sz w:val="24"/>
              </w:rPr>
              <w:t xml:space="preserve">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w:t>
            </w:r>
            <w:r w:rsidR="003630A4">
              <w:rPr>
                <w:rFonts w:ascii="Arial" w:hAnsi="Arial" w:cs="Arial"/>
                <w:sz w:val="24"/>
              </w:rPr>
              <w:lastRenderedPageBreak/>
              <w:t>ben ik zelf al op een idee gekomen voor een demo 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77777777" w:rsidR="00351EEC" w:rsidRDefault="00351EEC" w:rsidP="00351EEC"/>
    <w:p w14:paraId="7BA68A69" w14:textId="77777777" w:rsidR="00A57194" w:rsidRDefault="00A57194" w:rsidP="00351EEC"/>
    <w:p w14:paraId="3F18EAA3" w14:textId="77777777" w:rsidR="00351EEC" w:rsidRDefault="00351EEC"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24"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24"/>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25"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25"/>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26" w:name="_Toc379741055"/>
      <w:r>
        <w:rPr>
          <w:rFonts w:ascii="Arial" w:hAnsi="Arial" w:cs="Arial"/>
          <w:b w:val="0"/>
          <w:sz w:val="28"/>
          <w:szCs w:val="28"/>
        </w:rPr>
        <w:t>Stagebespreking</w:t>
      </w:r>
      <w:bookmarkEnd w:id="26"/>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lastRenderedPageBreak/>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20"/>
      <w:headerReference w:type="default" r:id="rId21"/>
      <w:footerReference w:type="even" r:id="rId22"/>
      <w:footerReference w:type="default" r:id="rId23"/>
      <w:headerReference w:type="first" r:id="rId24"/>
      <w:footerReference w:type="first" r:id="rId25"/>
      <w:pgSz w:w="11907" w:h="16840" w:code="9"/>
      <w:pgMar w:top="1418" w:right="851"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ijke Willems" w:date="2022-03-11T12:15:00Z" w:initials="MW">
    <w:p w14:paraId="2210C171" w14:textId="77777777" w:rsidR="0095354A" w:rsidRDefault="0095354A" w:rsidP="00D003A1">
      <w:pPr>
        <w:pStyle w:val="Tekstopmerking"/>
        <w:jc w:val="left"/>
      </w:pPr>
      <w:r>
        <w:rPr>
          <w:rStyle w:val="Verwijzingopmerking"/>
        </w:rPr>
        <w:annotationRef/>
      </w:r>
      <w:r>
        <w:t>Zinscontructie</w:t>
      </w:r>
    </w:p>
  </w:comment>
  <w:comment w:id="15" w:author="Marijke Willems" w:date="2022-03-11T12:20:00Z" w:initials="MW">
    <w:p w14:paraId="2B6D1A8D" w14:textId="77777777" w:rsidR="009949DC" w:rsidRDefault="009949DC" w:rsidP="0030062B">
      <w:pPr>
        <w:pStyle w:val="Tekstopmerking"/>
        <w:jc w:val="left"/>
      </w:pPr>
      <w:r>
        <w:rPr>
          <w:rStyle w:val="Verwijzingopmerking"/>
        </w:rPr>
        <w:annotationRef/>
      </w:r>
      <w:r>
        <w:t>Beschrijf hier ook welke functionaliteiten al geïmplementeerd zijn</w:t>
      </w:r>
    </w:p>
  </w:comment>
  <w:comment w:id="16" w:author="Marijke Willems" w:date="2022-03-11T12:20:00Z" w:initials="MW">
    <w:p w14:paraId="56C85728" w14:textId="77777777" w:rsidR="009949DC" w:rsidRDefault="009949DC" w:rsidP="009B7BB4">
      <w:pPr>
        <w:pStyle w:val="Tekstopmerking"/>
        <w:jc w:val="left"/>
      </w:pPr>
      <w:r>
        <w:rPr>
          <w:rStyle w:val="Verwijzingopmerking"/>
        </w:rPr>
        <w:annotationRef/>
      </w:r>
      <w:r>
        <w:t>Beschrijf hier ook welke functionaliteiten dit zijn</w:t>
      </w:r>
    </w:p>
  </w:comment>
  <w:comment w:id="14" w:author="Marijke Willems" w:date="2022-03-11T12:22:00Z" w:initials="MW">
    <w:p w14:paraId="71951E43" w14:textId="77777777" w:rsidR="0040760C" w:rsidRDefault="0040760C" w:rsidP="00C21F94">
      <w:pPr>
        <w:pStyle w:val="Tekstopmerking"/>
        <w:jc w:val="left"/>
      </w:pPr>
      <w:r>
        <w:rPr>
          <w:rStyle w:val="Verwijzingopmerking"/>
        </w:rPr>
        <w:annotationRef/>
      </w:r>
      <w:r>
        <w:t>De laatste alinea hoort bij Doelstellingen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0C171" w15:done="0"/>
  <w15:commentEx w15:paraId="2B6D1A8D" w15:done="0"/>
  <w15:commentEx w15:paraId="56C85728" w15:done="0"/>
  <w15:commentEx w15:paraId="71951E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BBF2" w16cex:dateUtc="2022-03-11T11:15:00Z"/>
  <w16cex:commentExtensible w16cex:durableId="25D5BD10" w16cex:dateUtc="2022-03-11T11:20:00Z"/>
  <w16cex:commentExtensible w16cex:durableId="25D5BD22" w16cex:dateUtc="2022-03-11T11:20:00Z"/>
  <w16cex:commentExtensible w16cex:durableId="25D5BD90" w16cex:dateUtc="2022-03-11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0C171" w16cid:durableId="25D5BBF2"/>
  <w16cid:commentId w16cid:paraId="2B6D1A8D" w16cid:durableId="25D5BD10"/>
  <w16cid:commentId w16cid:paraId="56C85728" w16cid:durableId="25D5BD22"/>
  <w16cid:commentId w16cid:paraId="71951E43" w16cid:durableId="25D5BD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BDAA" w14:textId="77777777" w:rsidR="00775169" w:rsidRDefault="00775169">
      <w:r>
        <w:separator/>
      </w:r>
    </w:p>
  </w:endnote>
  <w:endnote w:type="continuationSeparator" w:id="0">
    <w:p w14:paraId="1E56EE07" w14:textId="77777777" w:rsidR="00775169" w:rsidRDefault="00775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007D" w14:textId="77777777" w:rsidR="00775169" w:rsidRDefault="00775169">
      <w:r>
        <w:separator/>
      </w:r>
    </w:p>
  </w:footnote>
  <w:footnote w:type="continuationSeparator" w:id="0">
    <w:p w14:paraId="5378D072" w14:textId="77777777" w:rsidR="00775169" w:rsidRDefault="00775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4"/>
  </w:num>
  <w:num w:numId="6">
    <w:abstractNumId w:val="6"/>
  </w:num>
  <w:num w:numId="7">
    <w:abstractNumId w:val="2"/>
  </w:num>
  <w:num w:numId="8">
    <w:abstractNumId w:val="1"/>
  </w:num>
  <w:num w:numId="9">
    <w:abstractNumId w:val="5"/>
  </w:num>
  <w:num w:numId="10">
    <w:abstractNumId w:val="10"/>
  </w:num>
  <w:num w:numId="11">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jke Willems">
    <w15:presenceInfo w15:providerId="AD" w15:userId="S::20002650@PXL.BE::b4e8a357-dab1-4f3f-8ad0-1b3f38c4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7B02"/>
    <w:rsid w:val="00022D5C"/>
    <w:rsid w:val="00022F3D"/>
    <w:rsid w:val="00023233"/>
    <w:rsid w:val="00023A22"/>
    <w:rsid w:val="00033109"/>
    <w:rsid w:val="00046977"/>
    <w:rsid w:val="00074FF3"/>
    <w:rsid w:val="00083776"/>
    <w:rsid w:val="000A5F2D"/>
    <w:rsid w:val="000B0248"/>
    <w:rsid w:val="000D133E"/>
    <w:rsid w:val="000F0A89"/>
    <w:rsid w:val="000F3F4C"/>
    <w:rsid w:val="000F4EC4"/>
    <w:rsid w:val="000F5226"/>
    <w:rsid w:val="000F67E0"/>
    <w:rsid w:val="0010008E"/>
    <w:rsid w:val="00110E93"/>
    <w:rsid w:val="00114318"/>
    <w:rsid w:val="00133671"/>
    <w:rsid w:val="00134D1F"/>
    <w:rsid w:val="00136798"/>
    <w:rsid w:val="0014581D"/>
    <w:rsid w:val="00151DAA"/>
    <w:rsid w:val="00166A8C"/>
    <w:rsid w:val="00167506"/>
    <w:rsid w:val="00172CA1"/>
    <w:rsid w:val="001911DA"/>
    <w:rsid w:val="0019223B"/>
    <w:rsid w:val="001953A1"/>
    <w:rsid w:val="00195873"/>
    <w:rsid w:val="00197950"/>
    <w:rsid w:val="001979D6"/>
    <w:rsid w:val="001B2E32"/>
    <w:rsid w:val="001B6C42"/>
    <w:rsid w:val="001C0F92"/>
    <w:rsid w:val="001C194E"/>
    <w:rsid w:val="001E1009"/>
    <w:rsid w:val="001F12E0"/>
    <w:rsid w:val="0020493D"/>
    <w:rsid w:val="00204E49"/>
    <w:rsid w:val="0020638F"/>
    <w:rsid w:val="00223024"/>
    <w:rsid w:val="00224A1A"/>
    <w:rsid w:val="00234E04"/>
    <w:rsid w:val="00253F7C"/>
    <w:rsid w:val="00257D4B"/>
    <w:rsid w:val="00260267"/>
    <w:rsid w:val="002617D0"/>
    <w:rsid w:val="002676B1"/>
    <w:rsid w:val="002779BA"/>
    <w:rsid w:val="002879B2"/>
    <w:rsid w:val="00295F69"/>
    <w:rsid w:val="002A3726"/>
    <w:rsid w:val="002A5162"/>
    <w:rsid w:val="002B4733"/>
    <w:rsid w:val="002C2BCC"/>
    <w:rsid w:val="002C324A"/>
    <w:rsid w:val="002C3FE7"/>
    <w:rsid w:val="002C596B"/>
    <w:rsid w:val="002C7D71"/>
    <w:rsid w:val="002D1500"/>
    <w:rsid w:val="002D6167"/>
    <w:rsid w:val="002E24A7"/>
    <w:rsid w:val="002E4B58"/>
    <w:rsid w:val="002E74F5"/>
    <w:rsid w:val="002E7B65"/>
    <w:rsid w:val="002F4359"/>
    <w:rsid w:val="00300A72"/>
    <w:rsid w:val="00304AF9"/>
    <w:rsid w:val="00306552"/>
    <w:rsid w:val="00310AD1"/>
    <w:rsid w:val="00314E96"/>
    <w:rsid w:val="0031586F"/>
    <w:rsid w:val="0031742E"/>
    <w:rsid w:val="00317F9B"/>
    <w:rsid w:val="003269C8"/>
    <w:rsid w:val="00330411"/>
    <w:rsid w:val="00344E12"/>
    <w:rsid w:val="00351EEC"/>
    <w:rsid w:val="0035200B"/>
    <w:rsid w:val="00353A34"/>
    <w:rsid w:val="00353DCA"/>
    <w:rsid w:val="003630A4"/>
    <w:rsid w:val="0036676A"/>
    <w:rsid w:val="003670CC"/>
    <w:rsid w:val="00382739"/>
    <w:rsid w:val="003832F4"/>
    <w:rsid w:val="00394D16"/>
    <w:rsid w:val="00396CE4"/>
    <w:rsid w:val="00396D3E"/>
    <w:rsid w:val="003B6076"/>
    <w:rsid w:val="003B6D2B"/>
    <w:rsid w:val="003C457E"/>
    <w:rsid w:val="003C72E1"/>
    <w:rsid w:val="003D7829"/>
    <w:rsid w:val="00401233"/>
    <w:rsid w:val="0040760C"/>
    <w:rsid w:val="0041170A"/>
    <w:rsid w:val="00412FA3"/>
    <w:rsid w:val="004239FB"/>
    <w:rsid w:val="00424362"/>
    <w:rsid w:val="0043377A"/>
    <w:rsid w:val="00455A94"/>
    <w:rsid w:val="00472F07"/>
    <w:rsid w:val="00476D5A"/>
    <w:rsid w:val="00477755"/>
    <w:rsid w:val="00482940"/>
    <w:rsid w:val="004A1022"/>
    <w:rsid w:val="004A1FDE"/>
    <w:rsid w:val="004A3CDB"/>
    <w:rsid w:val="004A4660"/>
    <w:rsid w:val="004A56FD"/>
    <w:rsid w:val="004A659B"/>
    <w:rsid w:val="004A6EAB"/>
    <w:rsid w:val="004B654F"/>
    <w:rsid w:val="004C1073"/>
    <w:rsid w:val="004C116C"/>
    <w:rsid w:val="004D3C99"/>
    <w:rsid w:val="004D77D5"/>
    <w:rsid w:val="004E0BF9"/>
    <w:rsid w:val="004E756C"/>
    <w:rsid w:val="004F0429"/>
    <w:rsid w:val="0053737B"/>
    <w:rsid w:val="005410F7"/>
    <w:rsid w:val="005450C6"/>
    <w:rsid w:val="00545605"/>
    <w:rsid w:val="005517B9"/>
    <w:rsid w:val="0056055A"/>
    <w:rsid w:val="0056448A"/>
    <w:rsid w:val="005670BE"/>
    <w:rsid w:val="005877E0"/>
    <w:rsid w:val="005917C6"/>
    <w:rsid w:val="00591AB9"/>
    <w:rsid w:val="00596097"/>
    <w:rsid w:val="005A0370"/>
    <w:rsid w:val="005A0F99"/>
    <w:rsid w:val="005B6039"/>
    <w:rsid w:val="005B6CD8"/>
    <w:rsid w:val="005D4163"/>
    <w:rsid w:val="005D6A1A"/>
    <w:rsid w:val="005E49C9"/>
    <w:rsid w:val="005E7EB1"/>
    <w:rsid w:val="005F49C8"/>
    <w:rsid w:val="005F7A32"/>
    <w:rsid w:val="006057D0"/>
    <w:rsid w:val="006109E7"/>
    <w:rsid w:val="00616BB4"/>
    <w:rsid w:val="00624FBD"/>
    <w:rsid w:val="00636260"/>
    <w:rsid w:val="00641461"/>
    <w:rsid w:val="006451DD"/>
    <w:rsid w:val="00654335"/>
    <w:rsid w:val="00666799"/>
    <w:rsid w:val="00672396"/>
    <w:rsid w:val="00684727"/>
    <w:rsid w:val="00692733"/>
    <w:rsid w:val="00693736"/>
    <w:rsid w:val="00694344"/>
    <w:rsid w:val="00694A3C"/>
    <w:rsid w:val="00695843"/>
    <w:rsid w:val="00696405"/>
    <w:rsid w:val="006A6F8F"/>
    <w:rsid w:val="006C3A1E"/>
    <w:rsid w:val="006C594F"/>
    <w:rsid w:val="006D625D"/>
    <w:rsid w:val="006E4251"/>
    <w:rsid w:val="006E5F3D"/>
    <w:rsid w:val="006E7D9A"/>
    <w:rsid w:val="006F1D0E"/>
    <w:rsid w:val="006F514B"/>
    <w:rsid w:val="006F6D78"/>
    <w:rsid w:val="0070387D"/>
    <w:rsid w:val="00704807"/>
    <w:rsid w:val="00715641"/>
    <w:rsid w:val="00722055"/>
    <w:rsid w:val="00732DD2"/>
    <w:rsid w:val="00736AA3"/>
    <w:rsid w:val="00755F96"/>
    <w:rsid w:val="00766114"/>
    <w:rsid w:val="00770AD4"/>
    <w:rsid w:val="00772489"/>
    <w:rsid w:val="00772D53"/>
    <w:rsid w:val="00773FA6"/>
    <w:rsid w:val="00775169"/>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2841"/>
    <w:rsid w:val="007F69DE"/>
    <w:rsid w:val="00802E0A"/>
    <w:rsid w:val="00822CB4"/>
    <w:rsid w:val="00826D95"/>
    <w:rsid w:val="00832D5E"/>
    <w:rsid w:val="008337A4"/>
    <w:rsid w:val="00885676"/>
    <w:rsid w:val="00891B64"/>
    <w:rsid w:val="008B4D74"/>
    <w:rsid w:val="008B5971"/>
    <w:rsid w:val="008C4E27"/>
    <w:rsid w:val="008C62F3"/>
    <w:rsid w:val="008D28E0"/>
    <w:rsid w:val="008D4A1A"/>
    <w:rsid w:val="008D7180"/>
    <w:rsid w:val="008E51E0"/>
    <w:rsid w:val="008E7C74"/>
    <w:rsid w:val="008F01CC"/>
    <w:rsid w:val="008F3697"/>
    <w:rsid w:val="008F66AC"/>
    <w:rsid w:val="00914C94"/>
    <w:rsid w:val="0091709F"/>
    <w:rsid w:val="0092463B"/>
    <w:rsid w:val="009259E1"/>
    <w:rsid w:val="00943024"/>
    <w:rsid w:val="0095354A"/>
    <w:rsid w:val="00960B8F"/>
    <w:rsid w:val="0096395F"/>
    <w:rsid w:val="00965964"/>
    <w:rsid w:val="009752D8"/>
    <w:rsid w:val="00987222"/>
    <w:rsid w:val="009949DC"/>
    <w:rsid w:val="009A25CA"/>
    <w:rsid w:val="009A3984"/>
    <w:rsid w:val="009A4122"/>
    <w:rsid w:val="009A681D"/>
    <w:rsid w:val="009B27AE"/>
    <w:rsid w:val="009B3850"/>
    <w:rsid w:val="009C1C5A"/>
    <w:rsid w:val="009D1140"/>
    <w:rsid w:val="009D2B86"/>
    <w:rsid w:val="009D7899"/>
    <w:rsid w:val="009F0BF7"/>
    <w:rsid w:val="009F4EA6"/>
    <w:rsid w:val="009F5F7E"/>
    <w:rsid w:val="009F6828"/>
    <w:rsid w:val="00A14CC4"/>
    <w:rsid w:val="00A21BAC"/>
    <w:rsid w:val="00A21CCC"/>
    <w:rsid w:val="00A366E4"/>
    <w:rsid w:val="00A50FC7"/>
    <w:rsid w:val="00A57194"/>
    <w:rsid w:val="00A640E8"/>
    <w:rsid w:val="00A706A0"/>
    <w:rsid w:val="00A708C8"/>
    <w:rsid w:val="00A7582B"/>
    <w:rsid w:val="00A85AD7"/>
    <w:rsid w:val="00AA105C"/>
    <w:rsid w:val="00AA34DB"/>
    <w:rsid w:val="00AA7E4B"/>
    <w:rsid w:val="00AB0FC2"/>
    <w:rsid w:val="00AB295A"/>
    <w:rsid w:val="00AB41C0"/>
    <w:rsid w:val="00AB5ED1"/>
    <w:rsid w:val="00AC3E74"/>
    <w:rsid w:val="00B01A09"/>
    <w:rsid w:val="00B06374"/>
    <w:rsid w:val="00B06707"/>
    <w:rsid w:val="00B06A57"/>
    <w:rsid w:val="00B06C5A"/>
    <w:rsid w:val="00B102C2"/>
    <w:rsid w:val="00B17DBF"/>
    <w:rsid w:val="00B218C7"/>
    <w:rsid w:val="00B22DDA"/>
    <w:rsid w:val="00B31B0C"/>
    <w:rsid w:val="00B32D81"/>
    <w:rsid w:val="00B36F26"/>
    <w:rsid w:val="00B40423"/>
    <w:rsid w:val="00B43AC5"/>
    <w:rsid w:val="00B452A3"/>
    <w:rsid w:val="00B536BB"/>
    <w:rsid w:val="00B53C76"/>
    <w:rsid w:val="00B67659"/>
    <w:rsid w:val="00B71210"/>
    <w:rsid w:val="00B72755"/>
    <w:rsid w:val="00B9005A"/>
    <w:rsid w:val="00B963E3"/>
    <w:rsid w:val="00BA28B6"/>
    <w:rsid w:val="00BA4306"/>
    <w:rsid w:val="00BB0355"/>
    <w:rsid w:val="00BB44AB"/>
    <w:rsid w:val="00BB5B65"/>
    <w:rsid w:val="00BB75C8"/>
    <w:rsid w:val="00BC20BA"/>
    <w:rsid w:val="00BC21E1"/>
    <w:rsid w:val="00BC4F62"/>
    <w:rsid w:val="00BE6E79"/>
    <w:rsid w:val="00BF085B"/>
    <w:rsid w:val="00BF1E48"/>
    <w:rsid w:val="00BF5F89"/>
    <w:rsid w:val="00BF740B"/>
    <w:rsid w:val="00C00300"/>
    <w:rsid w:val="00C12384"/>
    <w:rsid w:val="00C1525C"/>
    <w:rsid w:val="00C47AF5"/>
    <w:rsid w:val="00C545E3"/>
    <w:rsid w:val="00C54FB9"/>
    <w:rsid w:val="00C554B1"/>
    <w:rsid w:val="00C65FAD"/>
    <w:rsid w:val="00C6663F"/>
    <w:rsid w:val="00C66AE5"/>
    <w:rsid w:val="00C71E5D"/>
    <w:rsid w:val="00C81B3E"/>
    <w:rsid w:val="00C956A8"/>
    <w:rsid w:val="00CA4606"/>
    <w:rsid w:val="00CA4AE0"/>
    <w:rsid w:val="00CA6EFC"/>
    <w:rsid w:val="00CD3B38"/>
    <w:rsid w:val="00CD466C"/>
    <w:rsid w:val="00CE15AE"/>
    <w:rsid w:val="00CE72ED"/>
    <w:rsid w:val="00D052E1"/>
    <w:rsid w:val="00D13CBB"/>
    <w:rsid w:val="00D150D6"/>
    <w:rsid w:val="00D27E77"/>
    <w:rsid w:val="00D32D26"/>
    <w:rsid w:val="00D37827"/>
    <w:rsid w:val="00D53EF2"/>
    <w:rsid w:val="00D543CA"/>
    <w:rsid w:val="00D74E4C"/>
    <w:rsid w:val="00D819B9"/>
    <w:rsid w:val="00D874E9"/>
    <w:rsid w:val="00DB1648"/>
    <w:rsid w:val="00DD26E0"/>
    <w:rsid w:val="00DD4B2F"/>
    <w:rsid w:val="00DD5AF5"/>
    <w:rsid w:val="00DE730F"/>
    <w:rsid w:val="00DF33F5"/>
    <w:rsid w:val="00DF4020"/>
    <w:rsid w:val="00DF40C1"/>
    <w:rsid w:val="00E03811"/>
    <w:rsid w:val="00E03BE5"/>
    <w:rsid w:val="00E04E4E"/>
    <w:rsid w:val="00E05430"/>
    <w:rsid w:val="00E246B7"/>
    <w:rsid w:val="00E32939"/>
    <w:rsid w:val="00E42EC6"/>
    <w:rsid w:val="00E57DFF"/>
    <w:rsid w:val="00E63A26"/>
    <w:rsid w:val="00E70D5B"/>
    <w:rsid w:val="00E841A0"/>
    <w:rsid w:val="00E8512C"/>
    <w:rsid w:val="00E8588A"/>
    <w:rsid w:val="00EC6502"/>
    <w:rsid w:val="00EF3D8C"/>
    <w:rsid w:val="00F10190"/>
    <w:rsid w:val="00F107E1"/>
    <w:rsid w:val="00F12FB8"/>
    <w:rsid w:val="00F14751"/>
    <w:rsid w:val="00F1668D"/>
    <w:rsid w:val="00F363E5"/>
    <w:rsid w:val="00F45AF5"/>
    <w:rsid w:val="00F46AA4"/>
    <w:rsid w:val="00F5601F"/>
    <w:rsid w:val="00F5780B"/>
    <w:rsid w:val="00F57C52"/>
    <w:rsid w:val="00F659DB"/>
    <w:rsid w:val="00F66962"/>
    <w:rsid w:val="00F84602"/>
    <w:rsid w:val="00F865D7"/>
    <w:rsid w:val="00F945CD"/>
    <w:rsid w:val="00F945F0"/>
    <w:rsid w:val="00FA4B68"/>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 w:type="paragraph" w:styleId="Revisie">
    <w:name w:val="Revision"/>
    <w:hidden/>
    <w:uiPriority w:val="99"/>
    <w:semiHidden/>
    <w:rsid w:val="0095354A"/>
    <w:rPr>
      <w:rFonts w:ascii="Myriad Web" w:hAnsi="Myriad Web"/>
      <w:szCs w:val="24"/>
      <w:lang w:val="nl-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4.emf"/><Relationship Id="rId25"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24" Type="http://schemas.openxmlformats.org/officeDocument/2006/relationships/header" Target="head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 Id="rId22" Type="http://schemas.openxmlformats.org/officeDocument/2006/relationships/footer" Target="foot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8</TotalTime>
  <Pages>1</Pages>
  <Words>2663</Words>
  <Characters>14651</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17280</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Marijke Willems</cp:lastModifiedBy>
  <cp:revision>7</cp:revision>
  <cp:lastPrinted>2010-01-25T13:50:00Z</cp:lastPrinted>
  <dcterms:created xsi:type="dcterms:W3CDTF">2022-03-11T11:18:00Z</dcterms:created>
  <dcterms:modified xsi:type="dcterms:W3CDTF">2022-03-11T11:22:00Z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
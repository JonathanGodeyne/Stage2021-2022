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F48A" w14:textId="77777777" w:rsidR="008F66AC" w:rsidRDefault="0041170A" w:rsidP="000119A1">
      <w:pPr>
        <w:pStyle w:val="Koptekst"/>
        <w:tabs>
          <w:tab w:val="left" w:pos="708"/>
        </w:tabs>
        <w:ind w:left="2124"/>
        <w:jc w:val="left"/>
      </w:pPr>
      <w:r>
        <w:rPr>
          <w:noProof/>
          <w:lang w:eastAsia="nl-BE"/>
        </w:rPr>
        <w:drawing>
          <wp:anchor distT="0" distB="0" distL="114300" distR="114300" simplePos="0" relativeHeight="251657216" behindDoc="0" locked="0" layoutInCell="1" allowOverlap="1" wp14:anchorId="37303416" wp14:editId="4F4B11C6">
            <wp:simplePos x="0" y="0"/>
            <wp:positionH relativeFrom="column">
              <wp:posOffset>-412750</wp:posOffset>
            </wp:positionH>
            <wp:positionV relativeFrom="paragraph">
              <wp:posOffset>88900</wp:posOffset>
            </wp:positionV>
            <wp:extent cx="1128395" cy="1209675"/>
            <wp:effectExtent l="0" t="0" r="0" b="9525"/>
            <wp:wrapNone/>
            <wp:docPr id="96" name="Picture 22" descr="logo_p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_px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8395" cy="12096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8F66AC">
        <w:rPr>
          <w:i/>
          <w:noProof/>
          <w:sz w:val="16"/>
          <w:szCs w:val="16"/>
        </w:rPr>
        <w:t xml:space="preserve">                   </w:t>
      </w:r>
    </w:p>
    <w:p w14:paraId="2F172288" w14:textId="77777777" w:rsidR="005D4163" w:rsidRDefault="005D4163" w:rsidP="004D77D5"/>
    <w:p w14:paraId="2594916D" w14:textId="77777777" w:rsidR="005D4163" w:rsidRDefault="005D4163" w:rsidP="004D77D5"/>
    <w:p w14:paraId="4F9BCA27" w14:textId="77777777" w:rsidR="005D4163" w:rsidRDefault="005D4163" w:rsidP="004D77D5"/>
    <w:p w14:paraId="26A725EB" w14:textId="77777777" w:rsidR="005D4163" w:rsidRDefault="0041170A" w:rsidP="004D77D5">
      <w:r>
        <w:rPr>
          <w:noProof/>
          <w:lang w:eastAsia="nl-BE"/>
        </w:rPr>
        <w:drawing>
          <wp:anchor distT="0" distB="0" distL="114300" distR="114300" simplePos="0" relativeHeight="251658240" behindDoc="0" locked="0" layoutInCell="1" allowOverlap="1" wp14:anchorId="0DF5B458" wp14:editId="26145E86">
            <wp:simplePos x="0" y="0"/>
            <wp:positionH relativeFrom="column">
              <wp:posOffset>965200</wp:posOffset>
            </wp:positionH>
            <wp:positionV relativeFrom="paragraph">
              <wp:posOffset>122555</wp:posOffset>
            </wp:positionV>
            <wp:extent cx="2228215" cy="473710"/>
            <wp:effectExtent l="0" t="0" r="635" b="2540"/>
            <wp:wrapNone/>
            <wp:docPr id="97" name="Picture 23" descr="netwe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twe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215" cy="47371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566637D" w14:textId="77777777" w:rsidR="005D4163" w:rsidRDefault="005D4163" w:rsidP="004D77D5"/>
    <w:p w14:paraId="7403984F" w14:textId="77777777" w:rsidR="008F66AC" w:rsidRDefault="008F66AC" w:rsidP="004D77D5"/>
    <w:p w14:paraId="48F7101A" w14:textId="77777777" w:rsidR="008F66AC" w:rsidRDefault="008F66AC" w:rsidP="004D77D5"/>
    <w:p w14:paraId="49318398" w14:textId="77777777" w:rsidR="005D4163" w:rsidRDefault="005D4163" w:rsidP="004D77D5"/>
    <w:p w14:paraId="0B92495F" w14:textId="77777777" w:rsidR="005D4163" w:rsidRDefault="005D4163" w:rsidP="004D77D5"/>
    <w:p w14:paraId="06156B40" w14:textId="77777777" w:rsidR="00F57C52" w:rsidRDefault="00F57C52" w:rsidP="000119A1">
      <w:pPr>
        <w:widowControl w:val="0"/>
        <w:spacing w:line="240" w:lineRule="atLeast"/>
        <w:jc w:val="center"/>
        <w:rPr>
          <w:rFonts w:ascii="Arial" w:hAnsi="Arial"/>
          <w:b/>
          <w:bCs/>
          <w:snapToGrid w:val="0"/>
          <w:color w:val="58A618"/>
          <w:sz w:val="96"/>
          <w:szCs w:val="96"/>
        </w:rPr>
      </w:pPr>
    </w:p>
    <w:p w14:paraId="7EC03064" w14:textId="77777777" w:rsidR="005D4163" w:rsidRPr="000119A1" w:rsidRDefault="005410F7" w:rsidP="000119A1">
      <w:pPr>
        <w:widowControl w:val="0"/>
        <w:spacing w:line="240" w:lineRule="atLeast"/>
        <w:jc w:val="center"/>
        <w:rPr>
          <w:rFonts w:ascii="Arial" w:hAnsi="Arial"/>
          <w:b/>
          <w:bCs/>
          <w:snapToGrid w:val="0"/>
          <w:color w:val="58A618"/>
          <w:sz w:val="96"/>
          <w:szCs w:val="96"/>
        </w:rPr>
      </w:pPr>
      <w:r w:rsidRPr="000119A1">
        <w:rPr>
          <w:rFonts w:ascii="Arial" w:hAnsi="Arial"/>
          <w:b/>
          <w:bCs/>
          <w:snapToGrid w:val="0"/>
          <w:color w:val="58A618"/>
          <w:sz w:val="96"/>
          <w:szCs w:val="96"/>
        </w:rPr>
        <w:t>Stageportfolio</w:t>
      </w:r>
    </w:p>
    <w:p w14:paraId="2E0D6ABC" w14:textId="77777777" w:rsidR="005D4163" w:rsidRDefault="005D4163" w:rsidP="004D77D5"/>
    <w:p w14:paraId="53C47242" w14:textId="05342F99" w:rsidR="005D4163" w:rsidRPr="000119A1" w:rsidRDefault="000119A1" w:rsidP="005D4163">
      <w:pPr>
        <w:jc w:val="center"/>
        <w:rPr>
          <w:rFonts w:ascii="Arial" w:hAnsi="Arial"/>
          <w:b/>
          <w:bCs/>
          <w:snapToGrid w:val="0"/>
          <w:color w:val="58A618"/>
          <w:sz w:val="44"/>
          <w:szCs w:val="44"/>
        </w:rPr>
      </w:pPr>
      <w:r w:rsidRPr="000119A1">
        <w:rPr>
          <w:rFonts w:ascii="Arial" w:hAnsi="Arial"/>
          <w:b/>
          <w:bCs/>
          <w:snapToGrid w:val="0"/>
          <w:color w:val="58A618"/>
          <w:sz w:val="44"/>
          <w:szCs w:val="44"/>
        </w:rPr>
        <w:t>PXL-</w:t>
      </w:r>
      <w:r w:rsidR="00F945F0">
        <w:rPr>
          <w:rFonts w:ascii="Arial" w:hAnsi="Arial"/>
          <w:b/>
          <w:bCs/>
          <w:snapToGrid w:val="0"/>
          <w:color w:val="58A618"/>
          <w:sz w:val="44"/>
          <w:szCs w:val="44"/>
        </w:rPr>
        <w:t>Digital</w:t>
      </w:r>
    </w:p>
    <w:p w14:paraId="32601E27" w14:textId="77777777" w:rsidR="005D4163" w:rsidRDefault="005D4163" w:rsidP="004D77D5"/>
    <w:p w14:paraId="2C717F48" w14:textId="77777777" w:rsidR="005D4163" w:rsidRDefault="005D4163" w:rsidP="004D77D5"/>
    <w:p w14:paraId="192CC114" w14:textId="77777777" w:rsidR="008F66AC" w:rsidRDefault="008F66AC" w:rsidP="004D77D5"/>
    <w:p w14:paraId="64F7E086" w14:textId="77777777" w:rsidR="008F66AC" w:rsidRDefault="008F66AC" w:rsidP="004D77D5"/>
    <w:p w14:paraId="146D60BB" w14:textId="77777777" w:rsidR="005D4163" w:rsidRDefault="005D4163" w:rsidP="004D77D5"/>
    <w:p w14:paraId="43249690" w14:textId="6A747641" w:rsidR="008F66AC" w:rsidRPr="008F66AC" w:rsidRDefault="00AC3E74" w:rsidP="008F66AC">
      <w:pPr>
        <w:jc w:val="center"/>
        <w:rPr>
          <w:sz w:val="32"/>
          <w:szCs w:val="32"/>
        </w:rPr>
      </w:pPr>
      <w:r>
        <w:rPr>
          <w:sz w:val="32"/>
          <w:szCs w:val="32"/>
        </w:rPr>
        <w:t>Tobania</w:t>
      </w:r>
    </w:p>
    <w:p w14:paraId="6DB0E7BA" w14:textId="77777777" w:rsidR="00885676" w:rsidRDefault="00885676" w:rsidP="004D77D5"/>
    <w:p w14:paraId="36B6CD79" w14:textId="77777777" w:rsidR="00885676" w:rsidRDefault="00885676" w:rsidP="004D77D5"/>
    <w:p w14:paraId="1DF55B06" w14:textId="77777777" w:rsidR="005D4163" w:rsidRDefault="005D4163" w:rsidP="004D77D5"/>
    <w:p w14:paraId="68B1B444" w14:textId="77777777" w:rsidR="00885676" w:rsidRDefault="00885676" w:rsidP="004D77D5"/>
    <w:p w14:paraId="045D92A9" w14:textId="77777777" w:rsidR="005D4163" w:rsidRDefault="005D4163" w:rsidP="004D77D5"/>
    <w:p w14:paraId="14D01DD6" w14:textId="77777777" w:rsidR="005D4163" w:rsidRDefault="005D4163" w:rsidP="004D77D5"/>
    <w:p w14:paraId="0F155650" w14:textId="1F678563" w:rsidR="008F66AC" w:rsidRPr="00DF33F5" w:rsidRDefault="008F66AC" w:rsidP="008F66AC">
      <w:pPr>
        <w:spacing w:before="240" w:after="240"/>
        <w:jc w:val="left"/>
        <w:rPr>
          <w:rFonts w:ascii="Arial" w:hAnsi="Arial" w:cs="Arial"/>
          <w:sz w:val="24"/>
        </w:rPr>
      </w:pPr>
      <w:r w:rsidRPr="00DF33F5">
        <w:rPr>
          <w:rFonts w:ascii="Arial" w:hAnsi="Arial" w:cs="Arial"/>
          <w:sz w:val="24"/>
        </w:rPr>
        <w:t>Student</w:t>
      </w:r>
      <w:r>
        <w:rPr>
          <w:rFonts w:ascii="Arial" w:hAnsi="Arial" w:cs="Arial"/>
          <w:sz w:val="24"/>
        </w:rPr>
        <w:t xml:space="preserve">(en): </w:t>
      </w:r>
      <w:r>
        <w:rPr>
          <w:rFonts w:ascii="Arial" w:hAnsi="Arial" w:cs="Arial"/>
          <w:sz w:val="24"/>
        </w:rPr>
        <w:tab/>
      </w:r>
      <w:r w:rsidR="00AC3E74">
        <w:rPr>
          <w:rFonts w:ascii="Arial" w:hAnsi="Arial" w:cs="Arial"/>
          <w:sz w:val="24"/>
        </w:rPr>
        <w:t>Jonathan Godeyne</w:t>
      </w:r>
      <w:r w:rsidRPr="00DF33F5">
        <w:rPr>
          <w:rFonts w:ascii="Arial" w:hAnsi="Arial" w:cs="Arial"/>
          <w:sz w:val="24"/>
        </w:rPr>
        <w:t xml:space="preserve"> </w:t>
      </w:r>
    </w:p>
    <w:p w14:paraId="409CFE0C" w14:textId="0764956F" w:rsidR="008F66AC" w:rsidRDefault="008F66AC" w:rsidP="008F66AC">
      <w:pPr>
        <w:spacing w:before="240" w:after="240"/>
        <w:jc w:val="left"/>
        <w:rPr>
          <w:rFonts w:ascii="Arial" w:hAnsi="Arial" w:cs="Arial"/>
          <w:sz w:val="24"/>
        </w:rPr>
      </w:pPr>
      <w:r>
        <w:rPr>
          <w:rFonts w:ascii="Arial" w:hAnsi="Arial" w:cs="Arial"/>
          <w:sz w:val="24"/>
        </w:rPr>
        <w:t xml:space="preserve">Naam </w:t>
      </w:r>
      <w:r w:rsidRPr="0096395F">
        <w:rPr>
          <w:rFonts w:ascii="Arial" w:hAnsi="Arial" w:cs="Arial"/>
          <w:sz w:val="24"/>
        </w:rPr>
        <w:t xml:space="preserve">van de </w:t>
      </w:r>
      <w:r w:rsidR="00B40423">
        <w:rPr>
          <w:rFonts w:ascii="Arial" w:hAnsi="Arial" w:cs="Arial"/>
          <w:sz w:val="24"/>
        </w:rPr>
        <w:t>bedrijfs</w:t>
      </w:r>
      <w:r w:rsidRPr="0096395F">
        <w:rPr>
          <w:rFonts w:ascii="Arial" w:hAnsi="Arial" w:cs="Arial"/>
          <w:sz w:val="24"/>
        </w:rPr>
        <w:t>promotor:</w:t>
      </w:r>
      <w:r w:rsidRPr="008F66AC">
        <w:rPr>
          <w:rFonts w:ascii="Arial" w:hAnsi="Arial" w:cs="Arial"/>
          <w:sz w:val="24"/>
        </w:rPr>
        <w:t xml:space="preserve"> </w:t>
      </w:r>
      <w:r w:rsidRPr="008F66AC">
        <w:rPr>
          <w:rFonts w:ascii="Arial" w:hAnsi="Arial" w:cs="Arial"/>
          <w:sz w:val="24"/>
        </w:rPr>
        <w:tab/>
      </w:r>
      <w:r w:rsidR="00AC3E74" w:rsidRPr="00AC3E74">
        <w:rPr>
          <w:rFonts w:ascii="Arial" w:hAnsi="Arial" w:cs="Arial"/>
          <w:sz w:val="24"/>
        </w:rPr>
        <w:t xml:space="preserve">Kris Vanreyten </w:t>
      </w:r>
    </w:p>
    <w:p w14:paraId="61CAFB08" w14:textId="65B588E6" w:rsidR="008F66AC" w:rsidRDefault="008F66AC" w:rsidP="008F66AC">
      <w:pPr>
        <w:spacing w:after="120"/>
        <w:rPr>
          <w:rFonts w:ascii="Arial" w:hAnsi="Arial" w:cs="Arial"/>
          <w:sz w:val="24"/>
        </w:rPr>
      </w:pPr>
      <w:r>
        <w:rPr>
          <w:rFonts w:ascii="Arial" w:hAnsi="Arial" w:cs="Arial"/>
          <w:sz w:val="24"/>
        </w:rPr>
        <w:t xml:space="preserve">Naam </w:t>
      </w:r>
      <w:r w:rsidRPr="0096395F">
        <w:rPr>
          <w:rFonts w:ascii="Arial" w:hAnsi="Arial" w:cs="Arial"/>
          <w:sz w:val="24"/>
        </w:rPr>
        <w:t xml:space="preserve">van de </w:t>
      </w:r>
      <w:r w:rsidR="000119A1">
        <w:rPr>
          <w:rFonts w:ascii="Arial" w:hAnsi="Arial" w:cs="Arial"/>
          <w:sz w:val="24"/>
        </w:rPr>
        <w:t>PXL</w:t>
      </w:r>
      <w:r w:rsidRPr="0096395F">
        <w:rPr>
          <w:rFonts w:ascii="Arial" w:hAnsi="Arial" w:cs="Arial"/>
          <w:sz w:val="24"/>
        </w:rPr>
        <w:t xml:space="preserve"> promotor:</w:t>
      </w:r>
      <w:r w:rsidRPr="00DF33F5">
        <w:rPr>
          <w:sz w:val="24"/>
        </w:rPr>
        <w:t xml:space="preserve"> </w:t>
      </w:r>
      <w:r>
        <w:rPr>
          <w:sz w:val="24"/>
        </w:rPr>
        <w:t xml:space="preserve"> </w:t>
      </w:r>
      <w:r>
        <w:rPr>
          <w:sz w:val="24"/>
        </w:rPr>
        <w:tab/>
      </w:r>
      <w:r w:rsidR="00AC3E74">
        <w:rPr>
          <w:rFonts w:ascii="Arial" w:hAnsi="Arial" w:cs="Arial"/>
          <w:sz w:val="24"/>
        </w:rPr>
        <w:t>Marijke Willems</w:t>
      </w:r>
    </w:p>
    <w:p w14:paraId="430D5898" w14:textId="77777777" w:rsidR="00F57C52" w:rsidRDefault="00F57C52" w:rsidP="008F66AC">
      <w:pPr>
        <w:spacing w:after="120"/>
        <w:rPr>
          <w:rFonts w:ascii="Arial" w:hAnsi="Arial" w:cs="Arial"/>
          <w:b/>
          <w:sz w:val="22"/>
          <w:szCs w:val="22"/>
        </w:rPr>
      </w:pPr>
    </w:p>
    <w:p w14:paraId="720C8E44" w14:textId="77777777" w:rsidR="00F57C52" w:rsidRDefault="00F57C52" w:rsidP="00F57C52">
      <w:pPr>
        <w:spacing w:after="120"/>
        <w:ind w:left="5664"/>
        <w:rPr>
          <w:rFonts w:ascii="Arial" w:hAnsi="Arial" w:cs="Arial"/>
          <w:b/>
          <w:sz w:val="22"/>
          <w:szCs w:val="22"/>
        </w:rPr>
      </w:pPr>
    </w:p>
    <w:p w14:paraId="66BAB8BE" w14:textId="77777777" w:rsidR="008F66AC" w:rsidRDefault="0041170A" w:rsidP="00F57C52">
      <w:pPr>
        <w:spacing w:after="120"/>
        <w:ind w:left="5664"/>
        <w:rPr>
          <w:rFonts w:ascii="Arial" w:hAnsi="Arial" w:cs="Arial"/>
          <w:b/>
          <w:sz w:val="22"/>
          <w:szCs w:val="22"/>
        </w:rPr>
      </w:pPr>
      <w:r>
        <w:rPr>
          <w:noProof/>
          <w:lang w:eastAsia="nl-BE"/>
        </w:rPr>
        <mc:AlternateContent>
          <mc:Choice Requires="wps">
            <w:drawing>
              <wp:anchor distT="0" distB="0" distL="114300" distR="114300" simplePos="0" relativeHeight="251660288" behindDoc="0" locked="0" layoutInCell="1" allowOverlap="1" wp14:anchorId="767B0A40" wp14:editId="694535B4">
                <wp:simplePos x="0" y="0"/>
                <wp:positionH relativeFrom="column">
                  <wp:posOffset>-285115</wp:posOffset>
                </wp:positionH>
                <wp:positionV relativeFrom="paragraph">
                  <wp:posOffset>696595</wp:posOffset>
                </wp:positionV>
                <wp:extent cx="3063240" cy="974090"/>
                <wp:effectExtent l="13335" t="6350" r="9525" b="10160"/>
                <wp:wrapNone/>
                <wp:docPr id="7"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974090"/>
                        </a:xfrm>
                        <a:prstGeom prst="rect">
                          <a:avLst/>
                        </a:prstGeom>
                        <a:solidFill>
                          <a:srgbClr val="FFFFFF"/>
                        </a:solidFill>
                        <a:ln w="9525">
                          <a:solidFill>
                            <a:srgbClr val="000000"/>
                          </a:solidFill>
                          <a:miter lim="800000"/>
                          <a:headEnd/>
                          <a:tailEnd/>
                        </a:ln>
                      </wps:spPr>
                      <wps:txbx>
                        <w:txbxContent>
                          <w:p w14:paraId="3561A8D6" w14:textId="77777777" w:rsidR="00033109" w:rsidRDefault="00033109" w:rsidP="00033109">
                            <w:pPr>
                              <w:rPr>
                                <w:sz w:val="22"/>
                                <w:szCs w:val="22"/>
                              </w:rPr>
                            </w:pPr>
                            <w:r>
                              <w:rPr>
                                <w:sz w:val="22"/>
                                <w:szCs w:val="22"/>
                              </w:rPr>
                              <w:t xml:space="preserve">Hogeschool PXL </w:t>
                            </w:r>
                          </w:p>
                          <w:p w14:paraId="7E96F740" w14:textId="77777777" w:rsidR="00033109" w:rsidRDefault="00033109" w:rsidP="00033109">
                            <w:pPr>
                              <w:rPr>
                                <w:sz w:val="22"/>
                                <w:szCs w:val="22"/>
                              </w:rPr>
                            </w:pPr>
                            <w:r>
                              <w:rPr>
                                <w:sz w:val="22"/>
                                <w:szCs w:val="22"/>
                              </w:rPr>
                              <w:t xml:space="preserve">Elfde Liniestraat 24 </w:t>
                            </w:r>
                          </w:p>
                          <w:p w14:paraId="00984678" w14:textId="77777777" w:rsidR="00033109" w:rsidRDefault="00033109" w:rsidP="00033109">
                            <w:pPr>
                              <w:rPr>
                                <w:sz w:val="22"/>
                                <w:szCs w:val="22"/>
                              </w:rPr>
                            </w:pPr>
                            <w:r>
                              <w:rPr>
                                <w:sz w:val="22"/>
                                <w:szCs w:val="22"/>
                              </w:rPr>
                              <w:t>B-3500 Hasselt</w:t>
                            </w:r>
                          </w:p>
                          <w:p w14:paraId="6CD41294" w14:textId="77777777" w:rsidR="00033109" w:rsidRDefault="00033109" w:rsidP="00033109">
                            <w:pPr>
                              <w:rPr>
                                <w:sz w:val="22"/>
                                <w:szCs w:val="22"/>
                              </w:rPr>
                            </w:pPr>
                          </w:p>
                          <w:p w14:paraId="1ED99F52" w14:textId="77777777" w:rsidR="00033109" w:rsidRDefault="000060D3" w:rsidP="00033109">
                            <w:pPr>
                              <w:rPr>
                                <w:sz w:val="22"/>
                                <w:szCs w:val="22"/>
                              </w:rPr>
                            </w:pPr>
                            <w:hyperlink r:id="rId10" w:history="1">
                              <w:r w:rsidR="00033109" w:rsidRPr="007E3751">
                                <w:rPr>
                                  <w:rStyle w:val="Hyperlink"/>
                                  <w:sz w:val="22"/>
                                  <w:szCs w:val="22"/>
                                </w:rPr>
                                <w:t>www.pxl.be</w:t>
                              </w:r>
                            </w:hyperlink>
                            <w:r w:rsidR="00033109">
                              <w:rPr>
                                <w:sz w:val="22"/>
                                <w:szCs w:val="22"/>
                              </w:rPr>
                              <w:t xml:space="preserve"> </w:t>
                            </w:r>
                          </w:p>
                          <w:p w14:paraId="1DC1CCDB" w14:textId="77777777" w:rsidR="00F57C52" w:rsidRDefault="00F57C52" w:rsidP="000331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7B0A40" id="_x0000_t202" coordsize="21600,21600" o:spt="202" path="m,l,21600r21600,l21600,xe">
                <v:stroke joinstyle="miter"/>
                <v:path gradientshapeok="t" o:connecttype="rect"/>
              </v:shapetype>
              <v:shape id="Text Box 109" o:spid="_x0000_s1026" type="#_x0000_t202" style="position:absolute;left:0;text-align:left;margin-left:-22.45pt;margin-top:54.85pt;width:241.2pt;height:7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">
                <v:textbox>
                  <w:txbxContent>
                    <w:p w14:paraId="3561A8D6" w14:textId="77777777" w:rsidR="00033109" w:rsidRDefault="00033109" w:rsidP="00033109">
                      <w:pPr>
                        <w:rPr>
                          <w:sz w:val="22"/>
                          <w:szCs w:val="22"/>
                        </w:rPr>
                      </w:pPr>
                      <w:r>
                        <w:rPr>
                          <w:sz w:val="22"/>
                          <w:szCs w:val="22"/>
                        </w:rPr>
                        <w:t xml:space="preserve">Hogeschool PXL </w:t>
                      </w:r>
                    </w:p>
                    <w:p w14:paraId="7E96F740" w14:textId="77777777" w:rsidR="00033109" w:rsidRDefault="00033109" w:rsidP="00033109">
                      <w:pPr>
                        <w:rPr>
                          <w:sz w:val="22"/>
                          <w:szCs w:val="22"/>
                        </w:rPr>
                      </w:pPr>
                      <w:r>
                        <w:rPr>
                          <w:sz w:val="22"/>
                          <w:szCs w:val="22"/>
                        </w:rPr>
                        <w:t xml:space="preserve">Elfde Liniestraat 24 </w:t>
                      </w:r>
                    </w:p>
                    <w:p w14:paraId="00984678" w14:textId="77777777" w:rsidR="00033109" w:rsidRDefault="00033109" w:rsidP="00033109">
                      <w:pPr>
                        <w:rPr>
                          <w:sz w:val="22"/>
                          <w:szCs w:val="22"/>
                        </w:rPr>
                      </w:pPr>
                      <w:r>
                        <w:rPr>
                          <w:sz w:val="22"/>
                          <w:szCs w:val="22"/>
                        </w:rPr>
                        <w:t>B-3500 Hasselt</w:t>
                      </w:r>
                    </w:p>
                    <w:p w14:paraId="6CD41294" w14:textId="77777777" w:rsidR="00033109" w:rsidRDefault="00033109" w:rsidP="00033109">
                      <w:pPr>
                        <w:rPr>
                          <w:sz w:val="22"/>
                          <w:szCs w:val="22"/>
                        </w:rPr>
                      </w:pPr>
                    </w:p>
                    <w:p w14:paraId="1ED99F52" w14:textId="77777777" w:rsidR="00033109" w:rsidRDefault="00CD18C5" w:rsidP="00033109">
                      <w:pPr>
                        <w:rPr>
                          <w:sz w:val="22"/>
                          <w:szCs w:val="22"/>
                        </w:rPr>
                      </w:pPr>
                      <w:hyperlink r:id="rId11" w:history="1">
                        <w:r w:rsidR="00033109" w:rsidRPr="007E3751">
                          <w:rPr>
                            <w:rStyle w:val="Hyperlink"/>
                            <w:sz w:val="22"/>
                            <w:szCs w:val="22"/>
                          </w:rPr>
                          <w:t>www.pxl.be</w:t>
                        </w:r>
                      </w:hyperlink>
                      <w:r w:rsidR="00033109">
                        <w:rPr>
                          <w:sz w:val="22"/>
                          <w:szCs w:val="22"/>
                        </w:rPr>
                        <w:t xml:space="preserve"> </w:t>
                      </w:r>
                    </w:p>
                    <w:p w14:paraId="1DC1CCDB" w14:textId="77777777" w:rsidR="00F57C52" w:rsidRDefault="00F57C52" w:rsidP="00033109"/>
                  </w:txbxContent>
                </v:textbox>
              </v:shape>
            </w:pict>
          </mc:Fallback>
        </mc:AlternateContent>
      </w:r>
      <w:r>
        <w:rPr>
          <w:noProof/>
          <w:lang w:eastAsia="nl-BE"/>
        </w:rPr>
        <mc:AlternateContent>
          <mc:Choice Requires="wps">
            <w:drawing>
              <wp:anchor distT="0" distB="0" distL="114300" distR="114300" simplePos="0" relativeHeight="251661312" behindDoc="0" locked="0" layoutInCell="1" allowOverlap="1" wp14:anchorId="1F2A2F5B" wp14:editId="30677E4A">
                <wp:simplePos x="0" y="0"/>
                <wp:positionH relativeFrom="column">
                  <wp:posOffset>514985</wp:posOffset>
                </wp:positionH>
                <wp:positionV relativeFrom="paragraph">
                  <wp:posOffset>9410065</wp:posOffset>
                </wp:positionV>
                <wp:extent cx="6717030" cy="365125"/>
                <wp:effectExtent l="0" t="0" r="7620" b="0"/>
                <wp:wrapNone/>
                <wp:docPr id="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7030" cy="365125"/>
                        </a:xfrm>
                        <a:prstGeom prst="rect">
                          <a:avLst/>
                        </a:prstGeom>
                        <a:solidFill>
                          <a:srgbClr val="58A618"/>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6AD0F6" id="Rectangle 25" o:spid="_x0000_s1026" style="position:absolute;margin-left:40.55pt;margin-top:740.95pt;width:528.9pt;height:2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" fillcolor="#58a618" stroked="f" strokecolor="black [0]" strokeweight="2pt">
                <v:shadow color="black [0]"/>
                <v:textbox inset="2.88pt,2.88pt,2.88pt,2.88pt"/>
              </v:rect>
            </w:pict>
          </mc:Fallback>
        </mc:AlternateContent>
      </w:r>
      <w:r>
        <w:rPr>
          <w:noProof/>
          <w:lang w:eastAsia="nl-BE"/>
        </w:rPr>
        <mc:AlternateContent>
          <mc:Choice Requires="wps">
            <w:drawing>
              <wp:anchor distT="0" distB="0" distL="114300" distR="114300" simplePos="0" relativeHeight="251659264" behindDoc="0" locked="0" layoutInCell="1" allowOverlap="1" wp14:anchorId="0D64BA9F" wp14:editId="6C582227">
                <wp:simplePos x="0" y="0"/>
                <wp:positionH relativeFrom="column">
                  <wp:posOffset>822325</wp:posOffset>
                </wp:positionH>
                <wp:positionV relativeFrom="paragraph">
                  <wp:posOffset>8488045</wp:posOffset>
                </wp:positionV>
                <wp:extent cx="2945130" cy="473075"/>
                <wp:effectExtent l="0" t="0" r="7620" b="3175"/>
                <wp:wrapNone/>
                <wp:docPr id="2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4730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2D833E5" w14:textId="77777777" w:rsidR="00F57C52" w:rsidRDefault="00F57C52" w:rsidP="00F57C52">
                            <w:pPr>
                              <w:rPr>
                                <w:sz w:val="22"/>
                                <w:szCs w:val="22"/>
                              </w:rPr>
                            </w:pPr>
                            <w:r>
                              <w:rPr>
                                <w:sz w:val="22"/>
                                <w:szCs w:val="22"/>
                              </w:rPr>
                              <w:t>Hogeschool PXL — Elfde Liniestraat 24 — B-3500 Hasselt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4BA9F" id="Text Box 27" o:spid="_x0000_s1027" type="#_x0000_t202" style="position:absolute;left:0;text-align:left;margin-left:64.75pt;margin-top:668.35pt;width:231.9pt;height:3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" filled="f" fillcolor="#5b9bd5" stroked="f" strokecolor="black [0]" strokeweight="2pt">
                <v:textbox inset="2.88pt,2.88pt,2.88pt,2.88pt">
                  <w:txbxContent>
                    <w:p w14:paraId="62D833E5" w14:textId="77777777" w:rsidR="00F57C52" w:rsidRDefault="00F57C52" w:rsidP="00F57C52">
                      <w:pPr>
                        <w:rPr>
                          <w:sz w:val="22"/>
                          <w:szCs w:val="22"/>
                        </w:rPr>
                      </w:pPr>
                      <w:r>
                        <w:rPr>
                          <w:sz w:val="22"/>
                          <w:szCs w:val="22"/>
                        </w:rPr>
                        <w:t>Hogeschool PXL — Elfde Liniestraat 24 — B-3500 Hasselt</w:t>
                      </w:r>
                    </w:p>
                  </w:txbxContent>
                </v:textbox>
              </v:shape>
            </w:pict>
          </mc:Fallback>
        </mc:AlternateContent>
      </w:r>
      <w:r w:rsidR="00D543CA">
        <w:rPr>
          <w:rFonts w:ascii="Arial" w:hAnsi="Arial" w:cs="Arial"/>
          <w:b/>
          <w:noProof/>
          <w:sz w:val="22"/>
          <w:szCs w:val="22"/>
          <w:lang w:eastAsia="nl-BE"/>
        </w:rPr>
        <w:drawing>
          <wp:inline distT="0" distB="0" distL="0" distR="0" wp14:anchorId="0C231B72" wp14:editId="39E09FD5">
            <wp:extent cx="1848741"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jpg"/>
                    <pic:cNvPicPr/>
                  </pic:nvPicPr>
                  <pic:blipFill>
                    <a:blip r:embed="rId12">
                      <a:extLst>
                        <a:ext uri="{28A0092B-C50C-407E-A947-70E740481C1C}">
                          <a14:useLocalDpi xmlns:a14="http://schemas.microsoft.com/office/drawing/2010/main" val="0"/>
                        </a:ext>
                      </a:extLst>
                    </a:blip>
                    <a:stretch>
                      <a:fillRect/>
                    </a:stretch>
                  </pic:blipFill>
                  <pic:spPr>
                    <a:xfrm>
                      <a:off x="0" y="0"/>
                      <a:ext cx="1889150" cy="1713042"/>
                    </a:xfrm>
                    <a:prstGeom prst="rect">
                      <a:avLst/>
                    </a:prstGeom>
                  </pic:spPr>
                </pic:pic>
              </a:graphicData>
            </a:graphic>
          </wp:inline>
        </w:drawing>
      </w:r>
    </w:p>
    <w:p w14:paraId="244E3C8C" w14:textId="77777777" w:rsidR="00BF5F89" w:rsidRDefault="0041170A" w:rsidP="00F57C52">
      <w:pPr>
        <w:spacing w:after="120"/>
        <w:ind w:left="5664"/>
        <w:rPr>
          <w:rFonts w:ascii="Arial" w:hAnsi="Arial" w:cs="Arial"/>
          <w:b/>
          <w:sz w:val="22"/>
          <w:szCs w:val="22"/>
        </w:rPr>
      </w:pPr>
      <w:r>
        <w:rPr>
          <w:noProof/>
          <w:lang w:eastAsia="nl-BE"/>
        </w:rPr>
        <mc:AlternateContent>
          <mc:Choice Requires="wps">
            <w:drawing>
              <wp:anchor distT="0" distB="0" distL="114300" distR="114300" simplePos="0" relativeHeight="251662336" behindDoc="0" locked="0" layoutInCell="1" allowOverlap="1" wp14:anchorId="796089CA" wp14:editId="0792FB4E">
                <wp:simplePos x="0" y="0"/>
                <wp:positionH relativeFrom="column">
                  <wp:posOffset>-688975</wp:posOffset>
                </wp:positionH>
                <wp:positionV relativeFrom="paragraph">
                  <wp:posOffset>130175</wp:posOffset>
                </wp:positionV>
                <wp:extent cx="6717030" cy="365125"/>
                <wp:effectExtent l="0" t="0" r="7620" b="0"/>
                <wp:wrapNone/>
                <wp:docPr id="1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7030" cy="365125"/>
                        </a:xfrm>
                        <a:prstGeom prst="rect">
                          <a:avLst/>
                        </a:prstGeom>
                        <a:solidFill>
                          <a:srgbClr val="58A618"/>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CC665B" id="Rectangle 25" o:spid="_x0000_s1026" style="position:absolute;margin-left:-54.25pt;margin-top:10.25pt;width:528.9pt;height:2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" fillcolor="#58a618" stroked="f" strokecolor="black [0]" strokeweight="2pt">
                <v:shadow color="black [0]"/>
                <v:textbox inset="2.88pt,2.88pt,2.88pt,2.88pt"/>
              </v:rect>
            </w:pict>
          </mc:Fallback>
        </mc:AlternateContent>
      </w:r>
    </w:p>
    <w:p w14:paraId="6875936F" w14:textId="77777777" w:rsidR="00F57C52" w:rsidRDefault="00F57C52" w:rsidP="00F57C52">
      <w:pPr>
        <w:spacing w:after="120"/>
        <w:ind w:left="5664"/>
        <w:rPr>
          <w:rFonts w:ascii="Arial" w:hAnsi="Arial" w:cs="Arial"/>
          <w:b/>
          <w:sz w:val="22"/>
          <w:szCs w:val="22"/>
        </w:rPr>
      </w:pPr>
    </w:p>
    <w:p w14:paraId="01A5FB98" w14:textId="77777777" w:rsidR="00885676" w:rsidRPr="002676B1" w:rsidRDefault="00885676" w:rsidP="002676B1">
      <w:pPr>
        <w:pStyle w:val="Kop1"/>
        <w:rPr>
          <w:u w:val="none"/>
        </w:rPr>
      </w:pPr>
      <w:proofErr w:type="spellStart"/>
      <w:r w:rsidRPr="002676B1">
        <w:rPr>
          <w:u w:val="none"/>
        </w:rPr>
        <w:t>Inhoudopgave</w:t>
      </w:r>
      <w:proofErr w:type="spellEnd"/>
    </w:p>
    <w:p w14:paraId="57B1A9C5" w14:textId="77777777" w:rsidR="00885676" w:rsidRDefault="00885676" w:rsidP="005A0F99"/>
    <w:p w14:paraId="55CAC335" w14:textId="77777777" w:rsidR="005A0F99" w:rsidRDefault="0041170A" w:rsidP="005A0F99">
      <w:r>
        <w:rPr>
          <w:noProof/>
          <w:lang w:eastAsia="nl-BE"/>
        </w:rPr>
        <mc:AlternateContent>
          <mc:Choice Requires="wps">
            <w:drawing>
              <wp:anchor distT="0" distB="0" distL="114300" distR="114300" simplePos="0" relativeHeight="251653120" behindDoc="0" locked="0" layoutInCell="1" allowOverlap="1" wp14:anchorId="2CBF889F" wp14:editId="4AE918D3">
                <wp:simplePos x="0" y="0"/>
                <wp:positionH relativeFrom="column">
                  <wp:posOffset>0</wp:posOffset>
                </wp:positionH>
                <wp:positionV relativeFrom="paragraph">
                  <wp:posOffset>26035</wp:posOffset>
                </wp:positionV>
                <wp:extent cx="5829300" cy="0"/>
                <wp:effectExtent l="22225" t="20320" r="15875" b="1778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7EAB5" id="Line 2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45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S7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" strokeweight="2.25pt"/>
            </w:pict>
          </mc:Fallback>
        </mc:AlternateContent>
      </w:r>
    </w:p>
    <w:p w14:paraId="5EAFA8FC" w14:textId="77777777" w:rsidR="005A0F99" w:rsidRDefault="005A0F99" w:rsidP="005A0F99"/>
    <w:p w14:paraId="13F2B87F" w14:textId="77777777" w:rsidR="00023233" w:rsidRPr="009D7899" w:rsidRDefault="005A0F99">
      <w:pPr>
        <w:pStyle w:val="Inhopg1"/>
        <w:tabs>
          <w:tab w:val="left" w:pos="440"/>
          <w:tab w:val="right" w:leader="dot" w:pos="9061"/>
        </w:tabs>
        <w:rPr>
          <w:rFonts w:ascii="Calibri" w:hAnsi="Calibri"/>
          <w:noProof/>
          <w:szCs w:val="22"/>
          <w:lang w:eastAsia="nl-BE"/>
        </w:rPr>
      </w:pPr>
      <w:r>
        <w:fldChar w:fldCharType="begin"/>
      </w:r>
      <w:r>
        <w:instrText xml:space="preserve"> TOC \o "1-2" \h \z \u </w:instrText>
      </w:r>
      <w:r>
        <w:fldChar w:fldCharType="separate"/>
      </w:r>
      <w:hyperlink w:anchor="_Toc379741043" w:history="1">
        <w:r w:rsidR="00023233" w:rsidRPr="004B543E">
          <w:rPr>
            <w:rStyle w:val="Hyperlink"/>
            <w:noProof/>
          </w:rPr>
          <w:t>1.</w:t>
        </w:r>
        <w:r w:rsidR="00023233" w:rsidRPr="009D7899">
          <w:rPr>
            <w:rFonts w:ascii="Calibri" w:hAnsi="Calibri"/>
            <w:noProof/>
            <w:szCs w:val="22"/>
            <w:lang w:eastAsia="nl-BE"/>
          </w:rPr>
          <w:tab/>
        </w:r>
        <w:r w:rsidR="00023233" w:rsidRPr="004B543E">
          <w:rPr>
            <w:rStyle w:val="Hyperlink"/>
            <w:noProof/>
          </w:rPr>
          <w:t>Informatiefiche</w:t>
        </w:r>
        <w:r w:rsidR="00023233">
          <w:rPr>
            <w:noProof/>
            <w:webHidden/>
          </w:rPr>
          <w:tab/>
        </w:r>
        <w:r w:rsidR="00023233">
          <w:rPr>
            <w:noProof/>
            <w:webHidden/>
          </w:rPr>
          <w:fldChar w:fldCharType="begin"/>
        </w:r>
        <w:r w:rsidR="00023233">
          <w:rPr>
            <w:noProof/>
            <w:webHidden/>
          </w:rPr>
          <w:instrText xml:space="preserve"> PAGEREF _Toc379741043 \h </w:instrText>
        </w:r>
        <w:r w:rsidR="00023233">
          <w:rPr>
            <w:noProof/>
            <w:webHidden/>
          </w:rPr>
        </w:r>
        <w:r w:rsidR="00023233">
          <w:rPr>
            <w:noProof/>
            <w:webHidden/>
          </w:rPr>
          <w:fldChar w:fldCharType="separate"/>
        </w:r>
        <w:r w:rsidR="00023233">
          <w:rPr>
            <w:noProof/>
            <w:webHidden/>
          </w:rPr>
          <w:t>3</w:t>
        </w:r>
        <w:r w:rsidR="00023233">
          <w:rPr>
            <w:noProof/>
            <w:webHidden/>
          </w:rPr>
          <w:fldChar w:fldCharType="end"/>
        </w:r>
      </w:hyperlink>
    </w:p>
    <w:p w14:paraId="619C97A8" w14:textId="77777777" w:rsidR="00023233" w:rsidRPr="009D7899" w:rsidRDefault="000060D3">
      <w:pPr>
        <w:pStyle w:val="Inhopg1"/>
        <w:tabs>
          <w:tab w:val="left" w:pos="440"/>
          <w:tab w:val="right" w:leader="dot" w:pos="9061"/>
        </w:tabs>
        <w:rPr>
          <w:rFonts w:ascii="Calibri" w:hAnsi="Calibri"/>
          <w:noProof/>
          <w:szCs w:val="22"/>
          <w:lang w:eastAsia="nl-BE"/>
        </w:rPr>
      </w:pPr>
      <w:hyperlink w:anchor="_Toc379741044" w:history="1">
        <w:r w:rsidR="00023233" w:rsidRPr="004B543E">
          <w:rPr>
            <w:rStyle w:val="Hyperlink"/>
            <w:noProof/>
          </w:rPr>
          <w:t>2.</w:t>
        </w:r>
        <w:r w:rsidR="00023233" w:rsidRPr="009D7899">
          <w:rPr>
            <w:rFonts w:ascii="Calibri" w:hAnsi="Calibri"/>
            <w:noProof/>
            <w:szCs w:val="22"/>
            <w:lang w:eastAsia="nl-BE"/>
          </w:rPr>
          <w:tab/>
        </w:r>
        <w:r w:rsidR="00023233" w:rsidRPr="004B543E">
          <w:rPr>
            <w:rStyle w:val="Hyperlink"/>
            <w:noProof/>
          </w:rPr>
          <w:t>Plan van aanpak</w:t>
        </w:r>
        <w:r w:rsidR="00023233">
          <w:rPr>
            <w:noProof/>
            <w:webHidden/>
          </w:rPr>
          <w:tab/>
        </w:r>
        <w:r w:rsidR="00023233">
          <w:rPr>
            <w:noProof/>
            <w:webHidden/>
          </w:rPr>
          <w:fldChar w:fldCharType="begin"/>
        </w:r>
        <w:r w:rsidR="00023233">
          <w:rPr>
            <w:noProof/>
            <w:webHidden/>
          </w:rPr>
          <w:instrText xml:space="preserve"> PAGEREF _Toc379741044 \h </w:instrText>
        </w:r>
        <w:r w:rsidR="00023233">
          <w:rPr>
            <w:noProof/>
            <w:webHidden/>
          </w:rPr>
        </w:r>
        <w:r w:rsidR="00023233">
          <w:rPr>
            <w:noProof/>
            <w:webHidden/>
          </w:rPr>
          <w:fldChar w:fldCharType="separate"/>
        </w:r>
        <w:r w:rsidR="00023233">
          <w:rPr>
            <w:noProof/>
            <w:webHidden/>
          </w:rPr>
          <w:t>4</w:t>
        </w:r>
        <w:r w:rsidR="00023233">
          <w:rPr>
            <w:noProof/>
            <w:webHidden/>
          </w:rPr>
          <w:fldChar w:fldCharType="end"/>
        </w:r>
      </w:hyperlink>
    </w:p>
    <w:p w14:paraId="4F72F8B9" w14:textId="77777777" w:rsidR="00023233" w:rsidRPr="009D7899" w:rsidRDefault="000060D3">
      <w:pPr>
        <w:pStyle w:val="Inhopg2"/>
        <w:tabs>
          <w:tab w:val="left" w:pos="880"/>
          <w:tab w:val="right" w:leader="dot" w:pos="9061"/>
        </w:tabs>
        <w:rPr>
          <w:rFonts w:ascii="Calibri" w:hAnsi="Calibri"/>
          <w:noProof/>
          <w:sz w:val="22"/>
          <w:szCs w:val="22"/>
          <w:lang w:eastAsia="nl-BE"/>
        </w:rPr>
      </w:pPr>
      <w:hyperlink w:anchor="_Toc379741045" w:history="1">
        <w:r w:rsidR="00023233" w:rsidRPr="004B543E">
          <w:rPr>
            <w:rStyle w:val="Hyperlink"/>
            <w:rFonts w:ascii="Arial" w:hAnsi="Arial" w:cs="Arial"/>
            <w:noProof/>
          </w:rPr>
          <w:t>2.1.</w:t>
        </w:r>
        <w:r w:rsidR="00023233" w:rsidRPr="009D7899">
          <w:rPr>
            <w:rFonts w:ascii="Calibri" w:hAnsi="Calibri"/>
            <w:noProof/>
            <w:sz w:val="22"/>
            <w:szCs w:val="22"/>
            <w:lang w:eastAsia="nl-BE"/>
          </w:rPr>
          <w:tab/>
        </w:r>
        <w:r w:rsidR="00023233" w:rsidRPr="004B543E">
          <w:rPr>
            <w:rStyle w:val="Hyperlink"/>
            <w:rFonts w:ascii="Arial" w:hAnsi="Arial" w:cs="Arial"/>
            <w:noProof/>
          </w:rPr>
          <w:t>Situatieschets stagebedrijf + motivatie</w:t>
        </w:r>
        <w:r w:rsidR="00023233">
          <w:rPr>
            <w:noProof/>
            <w:webHidden/>
          </w:rPr>
          <w:tab/>
        </w:r>
        <w:r w:rsidR="00023233">
          <w:rPr>
            <w:noProof/>
            <w:webHidden/>
          </w:rPr>
          <w:fldChar w:fldCharType="begin"/>
        </w:r>
        <w:r w:rsidR="00023233">
          <w:rPr>
            <w:noProof/>
            <w:webHidden/>
          </w:rPr>
          <w:instrText xml:space="preserve"> PAGEREF _Toc379741045 \h </w:instrText>
        </w:r>
        <w:r w:rsidR="00023233">
          <w:rPr>
            <w:noProof/>
            <w:webHidden/>
          </w:rPr>
        </w:r>
        <w:r w:rsidR="00023233">
          <w:rPr>
            <w:noProof/>
            <w:webHidden/>
          </w:rPr>
          <w:fldChar w:fldCharType="separate"/>
        </w:r>
        <w:r w:rsidR="00023233">
          <w:rPr>
            <w:noProof/>
            <w:webHidden/>
          </w:rPr>
          <w:t>4</w:t>
        </w:r>
        <w:r w:rsidR="00023233">
          <w:rPr>
            <w:noProof/>
            <w:webHidden/>
          </w:rPr>
          <w:fldChar w:fldCharType="end"/>
        </w:r>
      </w:hyperlink>
    </w:p>
    <w:p w14:paraId="08BCB23E" w14:textId="77777777" w:rsidR="00023233" w:rsidRPr="009D7899" w:rsidRDefault="000060D3">
      <w:pPr>
        <w:pStyle w:val="Inhopg2"/>
        <w:tabs>
          <w:tab w:val="left" w:pos="880"/>
          <w:tab w:val="right" w:leader="dot" w:pos="9061"/>
        </w:tabs>
        <w:rPr>
          <w:rFonts w:ascii="Calibri" w:hAnsi="Calibri"/>
          <w:noProof/>
          <w:sz w:val="22"/>
          <w:szCs w:val="22"/>
          <w:lang w:eastAsia="nl-BE"/>
        </w:rPr>
      </w:pPr>
      <w:hyperlink w:anchor="_Toc379741046" w:history="1">
        <w:r w:rsidR="00023233" w:rsidRPr="004B543E">
          <w:rPr>
            <w:rStyle w:val="Hyperlink"/>
            <w:rFonts w:ascii="Arial" w:hAnsi="Arial" w:cs="Arial"/>
            <w:noProof/>
          </w:rPr>
          <w:t>2.2.</w:t>
        </w:r>
        <w:r w:rsidR="00023233" w:rsidRPr="009D7899">
          <w:rPr>
            <w:rFonts w:ascii="Calibri" w:hAnsi="Calibri"/>
            <w:noProof/>
            <w:sz w:val="22"/>
            <w:szCs w:val="22"/>
            <w:lang w:eastAsia="nl-BE"/>
          </w:rPr>
          <w:tab/>
        </w:r>
        <w:r w:rsidR="00023233" w:rsidRPr="004B543E">
          <w:rPr>
            <w:rStyle w:val="Hyperlink"/>
            <w:rFonts w:ascii="Arial" w:hAnsi="Arial" w:cs="Arial"/>
            <w:noProof/>
          </w:rPr>
          <w:t>Probleemstelling(en)</w:t>
        </w:r>
        <w:r w:rsidR="00023233">
          <w:rPr>
            <w:noProof/>
            <w:webHidden/>
          </w:rPr>
          <w:tab/>
        </w:r>
        <w:r w:rsidR="00023233">
          <w:rPr>
            <w:noProof/>
            <w:webHidden/>
          </w:rPr>
          <w:fldChar w:fldCharType="begin"/>
        </w:r>
        <w:r w:rsidR="00023233">
          <w:rPr>
            <w:noProof/>
            <w:webHidden/>
          </w:rPr>
          <w:instrText xml:space="preserve"> PAGEREF _Toc379741046 \h </w:instrText>
        </w:r>
        <w:r w:rsidR="00023233">
          <w:rPr>
            <w:noProof/>
            <w:webHidden/>
          </w:rPr>
        </w:r>
        <w:r w:rsidR="00023233">
          <w:rPr>
            <w:noProof/>
            <w:webHidden/>
          </w:rPr>
          <w:fldChar w:fldCharType="separate"/>
        </w:r>
        <w:r w:rsidR="00023233">
          <w:rPr>
            <w:noProof/>
            <w:webHidden/>
          </w:rPr>
          <w:t>5</w:t>
        </w:r>
        <w:r w:rsidR="00023233">
          <w:rPr>
            <w:noProof/>
            <w:webHidden/>
          </w:rPr>
          <w:fldChar w:fldCharType="end"/>
        </w:r>
      </w:hyperlink>
    </w:p>
    <w:p w14:paraId="4A0EB09E" w14:textId="77777777" w:rsidR="00023233" w:rsidRPr="009D7899" w:rsidRDefault="000060D3">
      <w:pPr>
        <w:pStyle w:val="Inhopg2"/>
        <w:tabs>
          <w:tab w:val="left" w:pos="880"/>
          <w:tab w:val="right" w:leader="dot" w:pos="9061"/>
        </w:tabs>
        <w:rPr>
          <w:rFonts w:ascii="Calibri" w:hAnsi="Calibri"/>
          <w:noProof/>
          <w:sz w:val="22"/>
          <w:szCs w:val="22"/>
          <w:lang w:eastAsia="nl-BE"/>
        </w:rPr>
      </w:pPr>
      <w:hyperlink w:anchor="_Toc379741047" w:history="1">
        <w:r w:rsidR="00023233" w:rsidRPr="004B543E">
          <w:rPr>
            <w:rStyle w:val="Hyperlink"/>
            <w:rFonts w:ascii="Arial" w:hAnsi="Arial" w:cs="Arial"/>
            <w:noProof/>
          </w:rPr>
          <w:t>2.3.</w:t>
        </w:r>
        <w:r w:rsidR="00023233" w:rsidRPr="009D7899">
          <w:rPr>
            <w:rFonts w:ascii="Calibri" w:hAnsi="Calibri"/>
            <w:noProof/>
            <w:sz w:val="22"/>
            <w:szCs w:val="22"/>
            <w:lang w:eastAsia="nl-BE"/>
          </w:rPr>
          <w:tab/>
        </w:r>
        <w:r w:rsidR="00023233" w:rsidRPr="004B543E">
          <w:rPr>
            <w:rStyle w:val="Hyperlink"/>
            <w:rFonts w:ascii="Arial" w:hAnsi="Arial" w:cs="Arial"/>
            <w:noProof/>
          </w:rPr>
          <w:t>Doelstelling(en)</w:t>
        </w:r>
        <w:r w:rsidR="00023233">
          <w:rPr>
            <w:noProof/>
            <w:webHidden/>
          </w:rPr>
          <w:tab/>
        </w:r>
        <w:r w:rsidR="00023233">
          <w:rPr>
            <w:noProof/>
            <w:webHidden/>
          </w:rPr>
          <w:fldChar w:fldCharType="begin"/>
        </w:r>
        <w:r w:rsidR="00023233">
          <w:rPr>
            <w:noProof/>
            <w:webHidden/>
          </w:rPr>
          <w:instrText xml:space="preserve"> PAGEREF _Toc379741047 \h </w:instrText>
        </w:r>
        <w:r w:rsidR="00023233">
          <w:rPr>
            <w:noProof/>
            <w:webHidden/>
          </w:rPr>
        </w:r>
        <w:r w:rsidR="00023233">
          <w:rPr>
            <w:noProof/>
            <w:webHidden/>
          </w:rPr>
          <w:fldChar w:fldCharType="separate"/>
        </w:r>
        <w:r w:rsidR="00023233">
          <w:rPr>
            <w:noProof/>
            <w:webHidden/>
          </w:rPr>
          <w:t>6</w:t>
        </w:r>
        <w:r w:rsidR="00023233">
          <w:rPr>
            <w:noProof/>
            <w:webHidden/>
          </w:rPr>
          <w:fldChar w:fldCharType="end"/>
        </w:r>
      </w:hyperlink>
    </w:p>
    <w:p w14:paraId="309A6ACD" w14:textId="77777777" w:rsidR="00023233" w:rsidRPr="009D7899" w:rsidRDefault="000060D3">
      <w:pPr>
        <w:pStyle w:val="Inhopg2"/>
        <w:tabs>
          <w:tab w:val="left" w:pos="880"/>
          <w:tab w:val="right" w:leader="dot" w:pos="9061"/>
        </w:tabs>
        <w:rPr>
          <w:rFonts w:ascii="Calibri" w:hAnsi="Calibri"/>
          <w:noProof/>
          <w:sz w:val="22"/>
          <w:szCs w:val="22"/>
          <w:lang w:eastAsia="nl-BE"/>
        </w:rPr>
      </w:pPr>
      <w:hyperlink w:anchor="_Toc379741048" w:history="1">
        <w:r w:rsidR="00023233" w:rsidRPr="004B543E">
          <w:rPr>
            <w:rStyle w:val="Hyperlink"/>
            <w:rFonts w:ascii="Arial" w:hAnsi="Arial" w:cs="Arial"/>
            <w:noProof/>
          </w:rPr>
          <w:t>2.4.</w:t>
        </w:r>
        <w:r w:rsidR="00023233" w:rsidRPr="009D7899">
          <w:rPr>
            <w:rFonts w:ascii="Calibri" w:hAnsi="Calibri"/>
            <w:noProof/>
            <w:sz w:val="22"/>
            <w:szCs w:val="22"/>
            <w:lang w:eastAsia="nl-BE"/>
          </w:rPr>
          <w:tab/>
        </w:r>
        <w:r w:rsidR="00023233" w:rsidRPr="004B543E">
          <w:rPr>
            <w:rStyle w:val="Hyperlink"/>
            <w:rFonts w:ascii="Arial" w:hAnsi="Arial" w:cs="Arial"/>
            <w:noProof/>
          </w:rPr>
          <w:t>Randvoorwaarden</w:t>
        </w:r>
        <w:r w:rsidR="00023233">
          <w:rPr>
            <w:noProof/>
            <w:webHidden/>
          </w:rPr>
          <w:tab/>
        </w:r>
        <w:r w:rsidR="00023233">
          <w:rPr>
            <w:noProof/>
            <w:webHidden/>
          </w:rPr>
          <w:fldChar w:fldCharType="begin"/>
        </w:r>
        <w:r w:rsidR="00023233">
          <w:rPr>
            <w:noProof/>
            <w:webHidden/>
          </w:rPr>
          <w:instrText xml:space="preserve"> PAGEREF _Toc379741048 \h </w:instrText>
        </w:r>
        <w:r w:rsidR="00023233">
          <w:rPr>
            <w:noProof/>
            <w:webHidden/>
          </w:rPr>
        </w:r>
        <w:r w:rsidR="00023233">
          <w:rPr>
            <w:noProof/>
            <w:webHidden/>
          </w:rPr>
          <w:fldChar w:fldCharType="separate"/>
        </w:r>
        <w:r w:rsidR="00023233">
          <w:rPr>
            <w:noProof/>
            <w:webHidden/>
          </w:rPr>
          <w:t>7</w:t>
        </w:r>
        <w:r w:rsidR="00023233">
          <w:rPr>
            <w:noProof/>
            <w:webHidden/>
          </w:rPr>
          <w:fldChar w:fldCharType="end"/>
        </w:r>
      </w:hyperlink>
    </w:p>
    <w:p w14:paraId="2F00064D" w14:textId="77777777" w:rsidR="00023233" w:rsidRPr="009D7899" w:rsidRDefault="000060D3">
      <w:pPr>
        <w:pStyle w:val="Inhopg2"/>
        <w:tabs>
          <w:tab w:val="left" w:pos="880"/>
          <w:tab w:val="right" w:leader="dot" w:pos="9061"/>
        </w:tabs>
        <w:rPr>
          <w:rFonts w:ascii="Calibri" w:hAnsi="Calibri"/>
          <w:noProof/>
          <w:sz w:val="22"/>
          <w:szCs w:val="22"/>
          <w:lang w:eastAsia="nl-BE"/>
        </w:rPr>
      </w:pPr>
      <w:hyperlink w:anchor="_Toc379741049" w:history="1">
        <w:r w:rsidR="00023233" w:rsidRPr="004B543E">
          <w:rPr>
            <w:rStyle w:val="Hyperlink"/>
            <w:rFonts w:ascii="Arial" w:hAnsi="Arial" w:cs="Arial"/>
            <w:noProof/>
          </w:rPr>
          <w:t>2.5.</w:t>
        </w:r>
        <w:r w:rsidR="00023233" w:rsidRPr="009D7899">
          <w:rPr>
            <w:rFonts w:ascii="Calibri" w:hAnsi="Calibri"/>
            <w:noProof/>
            <w:sz w:val="22"/>
            <w:szCs w:val="22"/>
            <w:lang w:eastAsia="nl-BE"/>
          </w:rPr>
          <w:tab/>
        </w:r>
        <w:r w:rsidR="00023233" w:rsidRPr="004B543E">
          <w:rPr>
            <w:rStyle w:val="Hyperlink"/>
            <w:rFonts w:ascii="Arial" w:hAnsi="Arial" w:cs="Arial"/>
            <w:noProof/>
          </w:rPr>
          <w:t>Tijdsplanning</w:t>
        </w:r>
        <w:r w:rsidR="00023233">
          <w:rPr>
            <w:noProof/>
            <w:webHidden/>
          </w:rPr>
          <w:tab/>
        </w:r>
        <w:r w:rsidR="00023233">
          <w:rPr>
            <w:noProof/>
            <w:webHidden/>
          </w:rPr>
          <w:fldChar w:fldCharType="begin"/>
        </w:r>
        <w:r w:rsidR="00023233">
          <w:rPr>
            <w:noProof/>
            <w:webHidden/>
          </w:rPr>
          <w:instrText xml:space="preserve"> PAGEREF _Toc379741049 \h </w:instrText>
        </w:r>
        <w:r w:rsidR="00023233">
          <w:rPr>
            <w:noProof/>
            <w:webHidden/>
          </w:rPr>
        </w:r>
        <w:r w:rsidR="00023233">
          <w:rPr>
            <w:noProof/>
            <w:webHidden/>
          </w:rPr>
          <w:fldChar w:fldCharType="separate"/>
        </w:r>
        <w:r w:rsidR="00023233">
          <w:rPr>
            <w:noProof/>
            <w:webHidden/>
          </w:rPr>
          <w:t>8</w:t>
        </w:r>
        <w:r w:rsidR="00023233">
          <w:rPr>
            <w:noProof/>
            <w:webHidden/>
          </w:rPr>
          <w:fldChar w:fldCharType="end"/>
        </w:r>
      </w:hyperlink>
    </w:p>
    <w:p w14:paraId="2EFE8AEB" w14:textId="77777777" w:rsidR="00023233" w:rsidRPr="009D7899" w:rsidRDefault="000060D3">
      <w:pPr>
        <w:pStyle w:val="Inhopg2"/>
        <w:tabs>
          <w:tab w:val="left" w:pos="880"/>
          <w:tab w:val="right" w:leader="dot" w:pos="9061"/>
        </w:tabs>
        <w:rPr>
          <w:rFonts w:ascii="Calibri" w:hAnsi="Calibri"/>
          <w:noProof/>
          <w:sz w:val="22"/>
          <w:szCs w:val="22"/>
          <w:lang w:eastAsia="nl-BE"/>
        </w:rPr>
      </w:pPr>
      <w:hyperlink w:anchor="_Toc379741050" w:history="1">
        <w:r w:rsidR="00023233" w:rsidRPr="004B543E">
          <w:rPr>
            <w:rStyle w:val="Hyperlink"/>
            <w:rFonts w:ascii="Arial" w:hAnsi="Arial" w:cs="Arial"/>
            <w:noProof/>
          </w:rPr>
          <w:t>2.6.</w:t>
        </w:r>
        <w:r w:rsidR="00023233" w:rsidRPr="009D7899">
          <w:rPr>
            <w:rFonts w:ascii="Calibri" w:hAnsi="Calibri"/>
            <w:noProof/>
            <w:sz w:val="22"/>
            <w:szCs w:val="22"/>
            <w:lang w:eastAsia="nl-BE"/>
          </w:rPr>
          <w:tab/>
        </w:r>
        <w:r w:rsidR="00023233" w:rsidRPr="004B543E">
          <w:rPr>
            <w:rStyle w:val="Hyperlink"/>
            <w:rFonts w:ascii="Arial" w:hAnsi="Arial" w:cs="Arial"/>
            <w:noProof/>
          </w:rPr>
          <w:t>Bronnen</w:t>
        </w:r>
        <w:r w:rsidR="00023233">
          <w:rPr>
            <w:noProof/>
            <w:webHidden/>
          </w:rPr>
          <w:tab/>
        </w:r>
        <w:r w:rsidR="00023233">
          <w:rPr>
            <w:noProof/>
            <w:webHidden/>
          </w:rPr>
          <w:fldChar w:fldCharType="begin"/>
        </w:r>
        <w:r w:rsidR="00023233">
          <w:rPr>
            <w:noProof/>
            <w:webHidden/>
          </w:rPr>
          <w:instrText xml:space="preserve"> PAGEREF _Toc379741050 \h </w:instrText>
        </w:r>
        <w:r w:rsidR="00023233">
          <w:rPr>
            <w:noProof/>
            <w:webHidden/>
          </w:rPr>
        </w:r>
        <w:r w:rsidR="00023233">
          <w:rPr>
            <w:noProof/>
            <w:webHidden/>
          </w:rPr>
          <w:fldChar w:fldCharType="separate"/>
        </w:r>
        <w:r w:rsidR="00023233">
          <w:rPr>
            <w:noProof/>
            <w:webHidden/>
          </w:rPr>
          <w:t>9</w:t>
        </w:r>
        <w:r w:rsidR="00023233">
          <w:rPr>
            <w:noProof/>
            <w:webHidden/>
          </w:rPr>
          <w:fldChar w:fldCharType="end"/>
        </w:r>
      </w:hyperlink>
    </w:p>
    <w:p w14:paraId="76243621" w14:textId="77777777" w:rsidR="00023233" w:rsidRPr="009D7899" w:rsidRDefault="000060D3">
      <w:pPr>
        <w:pStyle w:val="Inhopg1"/>
        <w:tabs>
          <w:tab w:val="left" w:pos="440"/>
          <w:tab w:val="right" w:leader="dot" w:pos="9061"/>
        </w:tabs>
        <w:rPr>
          <w:rFonts w:ascii="Calibri" w:hAnsi="Calibri"/>
          <w:noProof/>
          <w:szCs w:val="22"/>
          <w:lang w:eastAsia="nl-BE"/>
        </w:rPr>
      </w:pPr>
      <w:hyperlink w:anchor="_Toc379741051" w:history="1">
        <w:r w:rsidR="00023233" w:rsidRPr="004B543E">
          <w:rPr>
            <w:rStyle w:val="Hyperlink"/>
            <w:noProof/>
          </w:rPr>
          <w:t>3.</w:t>
        </w:r>
        <w:r w:rsidR="00023233" w:rsidRPr="009D7899">
          <w:rPr>
            <w:rFonts w:ascii="Calibri" w:hAnsi="Calibri"/>
            <w:noProof/>
            <w:szCs w:val="22"/>
            <w:lang w:eastAsia="nl-BE"/>
          </w:rPr>
          <w:tab/>
        </w:r>
        <w:r w:rsidR="00023233" w:rsidRPr="004B543E">
          <w:rPr>
            <w:rStyle w:val="Hyperlink"/>
            <w:noProof/>
          </w:rPr>
          <w:t>Rapportage</w:t>
        </w:r>
        <w:r w:rsidR="00023233">
          <w:rPr>
            <w:noProof/>
            <w:webHidden/>
          </w:rPr>
          <w:tab/>
        </w:r>
        <w:r w:rsidR="00023233">
          <w:rPr>
            <w:noProof/>
            <w:webHidden/>
          </w:rPr>
          <w:fldChar w:fldCharType="begin"/>
        </w:r>
        <w:r w:rsidR="00023233">
          <w:rPr>
            <w:noProof/>
            <w:webHidden/>
          </w:rPr>
          <w:instrText xml:space="preserve"> PAGEREF _Toc379741051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663D8B3E" w14:textId="77777777" w:rsidR="00023233" w:rsidRPr="009D7899" w:rsidRDefault="000060D3">
      <w:pPr>
        <w:pStyle w:val="Inhopg2"/>
        <w:tabs>
          <w:tab w:val="left" w:pos="880"/>
          <w:tab w:val="right" w:leader="dot" w:pos="9061"/>
        </w:tabs>
        <w:rPr>
          <w:rFonts w:ascii="Calibri" w:hAnsi="Calibri"/>
          <w:noProof/>
          <w:sz w:val="22"/>
          <w:szCs w:val="22"/>
          <w:lang w:eastAsia="nl-BE"/>
        </w:rPr>
      </w:pPr>
      <w:hyperlink w:anchor="_Toc379741052" w:history="1">
        <w:r w:rsidR="00023233" w:rsidRPr="004B543E">
          <w:rPr>
            <w:rStyle w:val="Hyperlink"/>
            <w:rFonts w:ascii="Arial" w:hAnsi="Arial" w:cs="Arial"/>
            <w:noProof/>
          </w:rPr>
          <w:t>3.1.</w:t>
        </w:r>
        <w:r w:rsidR="00023233" w:rsidRPr="009D7899">
          <w:rPr>
            <w:rFonts w:ascii="Calibri" w:hAnsi="Calibri"/>
            <w:noProof/>
            <w:sz w:val="22"/>
            <w:szCs w:val="22"/>
            <w:lang w:eastAsia="nl-BE"/>
          </w:rPr>
          <w:tab/>
        </w:r>
        <w:r w:rsidR="00023233" w:rsidRPr="004B543E">
          <w:rPr>
            <w:rStyle w:val="Hyperlink"/>
            <w:rFonts w:ascii="Arial" w:hAnsi="Arial" w:cs="Arial"/>
            <w:noProof/>
          </w:rPr>
          <w:t>Wekelijkse rapportage</w:t>
        </w:r>
        <w:r w:rsidR="00023233">
          <w:rPr>
            <w:noProof/>
            <w:webHidden/>
          </w:rPr>
          <w:tab/>
        </w:r>
        <w:r w:rsidR="00023233">
          <w:rPr>
            <w:noProof/>
            <w:webHidden/>
          </w:rPr>
          <w:fldChar w:fldCharType="begin"/>
        </w:r>
        <w:r w:rsidR="00023233">
          <w:rPr>
            <w:noProof/>
            <w:webHidden/>
          </w:rPr>
          <w:instrText xml:space="preserve"> PAGEREF _Toc379741052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6213C215" w14:textId="77777777" w:rsidR="00023233" w:rsidRPr="009D7899" w:rsidRDefault="000060D3">
      <w:pPr>
        <w:pStyle w:val="Inhopg2"/>
        <w:tabs>
          <w:tab w:val="left" w:pos="880"/>
          <w:tab w:val="right" w:leader="dot" w:pos="9061"/>
        </w:tabs>
        <w:rPr>
          <w:rFonts w:ascii="Calibri" w:hAnsi="Calibri"/>
          <w:noProof/>
          <w:sz w:val="22"/>
          <w:szCs w:val="22"/>
          <w:lang w:eastAsia="nl-BE"/>
        </w:rPr>
      </w:pPr>
      <w:hyperlink w:anchor="_Toc379741053" w:history="1">
        <w:r w:rsidR="00023233" w:rsidRPr="004B543E">
          <w:rPr>
            <w:rStyle w:val="Hyperlink"/>
            <w:rFonts w:ascii="Arial" w:hAnsi="Arial" w:cs="Arial"/>
            <w:noProof/>
          </w:rPr>
          <w:t>3.2.</w:t>
        </w:r>
        <w:r w:rsidR="00023233" w:rsidRPr="009D7899">
          <w:rPr>
            <w:rFonts w:ascii="Calibri" w:hAnsi="Calibri"/>
            <w:noProof/>
            <w:sz w:val="22"/>
            <w:szCs w:val="22"/>
            <w:lang w:eastAsia="nl-BE"/>
          </w:rPr>
          <w:tab/>
        </w:r>
        <w:r w:rsidR="00023233" w:rsidRPr="004B543E">
          <w:rPr>
            <w:rStyle w:val="Hyperlink"/>
            <w:rFonts w:ascii="Arial" w:hAnsi="Arial" w:cs="Arial"/>
            <w:noProof/>
          </w:rPr>
          <w:t>Eindrapportage</w:t>
        </w:r>
        <w:r w:rsidR="00023233">
          <w:rPr>
            <w:noProof/>
            <w:webHidden/>
          </w:rPr>
          <w:tab/>
        </w:r>
        <w:r w:rsidR="00023233">
          <w:rPr>
            <w:noProof/>
            <w:webHidden/>
          </w:rPr>
          <w:fldChar w:fldCharType="begin"/>
        </w:r>
        <w:r w:rsidR="00023233">
          <w:rPr>
            <w:noProof/>
            <w:webHidden/>
          </w:rPr>
          <w:instrText xml:space="preserve"> PAGEREF _Toc379741053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2B09836F" w14:textId="77777777" w:rsidR="00023233" w:rsidRPr="009D7899" w:rsidRDefault="000060D3">
      <w:pPr>
        <w:pStyle w:val="Inhopg1"/>
        <w:tabs>
          <w:tab w:val="left" w:pos="440"/>
          <w:tab w:val="right" w:leader="dot" w:pos="9061"/>
        </w:tabs>
        <w:rPr>
          <w:rFonts w:ascii="Calibri" w:hAnsi="Calibri"/>
          <w:noProof/>
          <w:szCs w:val="22"/>
          <w:lang w:eastAsia="nl-BE"/>
        </w:rPr>
      </w:pPr>
      <w:hyperlink w:anchor="_Toc379741054" w:history="1">
        <w:r w:rsidR="00023233" w:rsidRPr="004B543E">
          <w:rPr>
            <w:rStyle w:val="Hyperlink"/>
            <w:noProof/>
          </w:rPr>
          <w:t>4.</w:t>
        </w:r>
        <w:r w:rsidR="00023233" w:rsidRPr="009D7899">
          <w:rPr>
            <w:rFonts w:ascii="Calibri" w:hAnsi="Calibri"/>
            <w:noProof/>
            <w:szCs w:val="22"/>
            <w:lang w:eastAsia="nl-BE"/>
          </w:rPr>
          <w:tab/>
        </w:r>
        <w:r w:rsidR="00023233" w:rsidRPr="004B543E">
          <w:rPr>
            <w:rStyle w:val="Hyperlink"/>
            <w:noProof/>
          </w:rPr>
          <w:t>Terugkoppelingsformulieren</w:t>
        </w:r>
        <w:r w:rsidR="00023233">
          <w:rPr>
            <w:noProof/>
            <w:webHidden/>
          </w:rPr>
          <w:tab/>
        </w:r>
        <w:r w:rsidR="00023233">
          <w:rPr>
            <w:noProof/>
            <w:webHidden/>
          </w:rPr>
          <w:fldChar w:fldCharType="begin"/>
        </w:r>
        <w:r w:rsidR="00023233">
          <w:rPr>
            <w:noProof/>
            <w:webHidden/>
          </w:rPr>
          <w:instrText xml:space="preserve"> PAGEREF _Toc379741054 \h </w:instrText>
        </w:r>
        <w:r w:rsidR="00023233">
          <w:rPr>
            <w:noProof/>
            <w:webHidden/>
          </w:rPr>
        </w:r>
        <w:r w:rsidR="00023233">
          <w:rPr>
            <w:noProof/>
            <w:webHidden/>
          </w:rPr>
          <w:fldChar w:fldCharType="separate"/>
        </w:r>
        <w:r w:rsidR="00023233">
          <w:rPr>
            <w:noProof/>
            <w:webHidden/>
          </w:rPr>
          <w:t>11</w:t>
        </w:r>
        <w:r w:rsidR="00023233">
          <w:rPr>
            <w:noProof/>
            <w:webHidden/>
          </w:rPr>
          <w:fldChar w:fldCharType="end"/>
        </w:r>
      </w:hyperlink>
    </w:p>
    <w:p w14:paraId="27041111" w14:textId="77777777" w:rsidR="00023233" w:rsidRPr="009D7899" w:rsidRDefault="000060D3">
      <w:pPr>
        <w:pStyle w:val="Inhopg2"/>
        <w:tabs>
          <w:tab w:val="left" w:pos="880"/>
          <w:tab w:val="right" w:leader="dot" w:pos="9061"/>
        </w:tabs>
        <w:rPr>
          <w:rFonts w:ascii="Calibri" w:hAnsi="Calibri"/>
          <w:noProof/>
          <w:sz w:val="22"/>
          <w:szCs w:val="22"/>
          <w:lang w:eastAsia="nl-BE"/>
        </w:rPr>
      </w:pPr>
      <w:hyperlink w:anchor="_Toc379741055" w:history="1">
        <w:r w:rsidR="00023233" w:rsidRPr="004B543E">
          <w:rPr>
            <w:rStyle w:val="Hyperlink"/>
            <w:rFonts w:ascii="Arial" w:hAnsi="Arial" w:cs="Arial"/>
            <w:noProof/>
          </w:rPr>
          <w:t>4.1.</w:t>
        </w:r>
        <w:r w:rsidR="00023233" w:rsidRPr="009D7899">
          <w:rPr>
            <w:rFonts w:ascii="Calibri" w:hAnsi="Calibri"/>
            <w:noProof/>
            <w:sz w:val="22"/>
            <w:szCs w:val="22"/>
            <w:lang w:eastAsia="nl-BE"/>
          </w:rPr>
          <w:tab/>
        </w:r>
        <w:r w:rsidR="00023233" w:rsidRPr="004B543E">
          <w:rPr>
            <w:rStyle w:val="Hyperlink"/>
            <w:rFonts w:ascii="Arial" w:hAnsi="Arial" w:cs="Arial"/>
            <w:noProof/>
          </w:rPr>
          <w:t>Stagebespreking</w:t>
        </w:r>
        <w:r w:rsidR="00023233">
          <w:rPr>
            <w:noProof/>
            <w:webHidden/>
          </w:rPr>
          <w:tab/>
        </w:r>
        <w:r w:rsidR="00023233">
          <w:rPr>
            <w:noProof/>
            <w:webHidden/>
          </w:rPr>
          <w:fldChar w:fldCharType="begin"/>
        </w:r>
        <w:r w:rsidR="00023233">
          <w:rPr>
            <w:noProof/>
            <w:webHidden/>
          </w:rPr>
          <w:instrText xml:space="preserve"> PAGEREF _Toc379741055 \h </w:instrText>
        </w:r>
        <w:r w:rsidR="00023233">
          <w:rPr>
            <w:noProof/>
            <w:webHidden/>
          </w:rPr>
        </w:r>
        <w:r w:rsidR="00023233">
          <w:rPr>
            <w:noProof/>
            <w:webHidden/>
          </w:rPr>
          <w:fldChar w:fldCharType="separate"/>
        </w:r>
        <w:r w:rsidR="00023233">
          <w:rPr>
            <w:noProof/>
            <w:webHidden/>
          </w:rPr>
          <w:t>11</w:t>
        </w:r>
        <w:r w:rsidR="00023233">
          <w:rPr>
            <w:noProof/>
            <w:webHidden/>
          </w:rPr>
          <w:fldChar w:fldCharType="end"/>
        </w:r>
      </w:hyperlink>
    </w:p>
    <w:p w14:paraId="620F878D" w14:textId="77777777" w:rsidR="005A0F99" w:rsidRDefault="005A0F99" w:rsidP="005A0F99">
      <w:r>
        <w:fldChar w:fldCharType="end"/>
      </w:r>
    </w:p>
    <w:p w14:paraId="08D005EA" w14:textId="77777777" w:rsidR="00885676" w:rsidRPr="005410F7" w:rsidRDefault="005A0F99" w:rsidP="00472F07">
      <w:pPr>
        <w:pStyle w:val="Kop1"/>
        <w:numPr>
          <w:ilvl w:val="0"/>
          <w:numId w:val="2"/>
        </w:numPr>
        <w:rPr>
          <w:u w:val="none"/>
        </w:rPr>
      </w:pPr>
      <w:r>
        <w:br w:type="page"/>
      </w:r>
      <w:bookmarkStart w:id="0" w:name="_Toc379741043"/>
      <w:r w:rsidR="00885676" w:rsidRPr="005410F7">
        <w:rPr>
          <w:u w:val="none"/>
        </w:rPr>
        <w:lastRenderedPageBreak/>
        <w:t>Informatiefiche</w:t>
      </w:r>
      <w:bookmarkEnd w:id="0"/>
    </w:p>
    <w:p w14:paraId="2F7FA5BF" w14:textId="77777777" w:rsidR="00885676" w:rsidRPr="00885676" w:rsidRDefault="0041170A" w:rsidP="00885676">
      <w:pPr>
        <w:ind w:left="360"/>
        <w:rPr>
          <w:b/>
          <w:sz w:val="28"/>
          <w:szCs w:val="28"/>
        </w:rPr>
      </w:pPr>
      <w:r>
        <w:rPr>
          <w:noProof/>
          <w:sz w:val="24"/>
          <w:lang w:eastAsia="nl-BE"/>
        </w:rPr>
        <mc:AlternateContent>
          <mc:Choice Requires="wps">
            <w:drawing>
              <wp:anchor distT="0" distB="0" distL="114300" distR="114300" simplePos="0" relativeHeight="251652096" behindDoc="0" locked="0" layoutInCell="1" allowOverlap="1" wp14:anchorId="6B6A210E" wp14:editId="6182FE16">
                <wp:simplePos x="0" y="0"/>
                <wp:positionH relativeFrom="column">
                  <wp:posOffset>0</wp:posOffset>
                </wp:positionH>
                <wp:positionV relativeFrom="paragraph">
                  <wp:posOffset>178435</wp:posOffset>
                </wp:positionV>
                <wp:extent cx="5829300" cy="0"/>
                <wp:effectExtent l="22225" t="22225" r="15875" b="15875"/>
                <wp:wrapNone/>
                <wp:docPr id="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40D00" id="Line 2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459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5h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" strokeweight="2.25pt"/>
            </w:pict>
          </mc:Fallback>
        </mc:AlternateContent>
      </w:r>
    </w:p>
    <w:p w14:paraId="4F064BA8" w14:textId="77777777" w:rsidR="00885676" w:rsidRDefault="00885676" w:rsidP="00885676">
      <w:pPr>
        <w:spacing w:before="120" w:after="120"/>
        <w:rPr>
          <w:sz w:val="24"/>
        </w:rPr>
      </w:pPr>
    </w:p>
    <w:p w14:paraId="3F913982" w14:textId="5528E66E" w:rsidR="00E04E4E" w:rsidRPr="00DF33F5" w:rsidRDefault="00885676" w:rsidP="0070387D">
      <w:pPr>
        <w:spacing w:before="120" w:after="120"/>
        <w:jc w:val="left"/>
        <w:rPr>
          <w:rFonts w:ascii="Arial" w:hAnsi="Arial" w:cs="Arial"/>
          <w:sz w:val="24"/>
        </w:rPr>
      </w:pPr>
      <w:r w:rsidRPr="00DF33F5">
        <w:rPr>
          <w:rFonts w:ascii="Arial" w:hAnsi="Arial" w:cs="Arial"/>
          <w:sz w:val="24"/>
        </w:rPr>
        <w:t>Student</w:t>
      </w:r>
      <w:r w:rsidR="00F865D7">
        <w:rPr>
          <w:rFonts w:ascii="Arial" w:hAnsi="Arial" w:cs="Arial"/>
          <w:sz w:val="24"/>
        </w:rPr>
        <w:t>(en):</w:t>
      </w:r>
      <w:r w:rsidR="00B32D81">
        <w:rPr>
          <w:rFonts w:ascii="Arial" w:hAnsi="Arial" w:cs="Arial"/>
          <w:sz w:val="24"/>
        </w:rPr>
        <w:t xml:space="preserve"> </w:t>
      </w:r>
      <w:r w:rsidR="00B32D81">
        <w:rPr>
          <w:rFonts w:ascii="Arial" w:hAnsi="Arial" w:cs="Arial"/>
          <w:sz w:val="24"/>
        </w:rPr>
        <w:tab/>
      </w:r>
      <w:r w:rsidR="00AC3E74">
        <w:rPr>
          <w:rFonts w:ascii="Arial" w:hAnsi="Arial" w:cs="Arial"/>
          <w:b/>
          <w:sz w:val="22"/>
          <w:szCs w:val="22"/>
        </w:rPr>
        <w:t>Jonathan Godeyne</w:t>
      </w:r>
      <w:r w:rsidR="0070387D" w:rsidRPr="00DF33F5">
        <w:rPr>
          <w:rFonts w:ascii="Arial" w:hAnsi="Arial" w:cs="Arial"/>
          <w:sz w:val="24"/>
        </w:rPr>
        <w:t xml:space="preserve"> </w:t>
      </w:r>
    </w:p>
    <w:p w14:paraId="41580306" w14:textId="390C6513" w:rsidR="00885676" w:rsidRPr="00D1296E" w:rsidRDefault="00B32D81" w:rsidP="00885676">
      <w:pPr>
        <w:spacing w:before="120" w:after="120"/>
        <w:rPr>
          <w:rFonts w:ascii="Arial" w:hAnsi="Arial" w:cs="Arial"/>
          <w:i/>
          <w:color w:val="FF0000"/>
          <w:szCs w:val="20"/>
          <w:lang w:val="en-US"/>
          <w:rPrChange w:id="1" w:author="Marijke Willems" w:date="2022-03-20T23:00:00Z">
            <w:rPr>
              <w:rFonts w:ascii="Arial" w:hAnsi="Arial" w:cs="Arial"/>
              <w:i/>
              <w:color w:val="FF0000"/>
              <w:szCs w:val="20"/>
            </w:rPr>
          </w:rPrChange>
        </w:rPr>
      </w:pPr>
      <w:r w:rsidRPr="00D1296E">
        <w:rPr>
          <w:rFonts w:ascii="Arial" w:hAnsi="Arial" w:cs="Arial"/>
          <w:sz w:val="24"/>
          <w:lang w:val="en-US"/>
          <w:rPrChange w:id="2" w:author="Marijke Willems" w:date="2022-03-20T23:00:00Z">
            <w:rPr>
              <w:rFonts w:ascii="Arial" w:hAnsi="Arial" w:cs="Arial"/>
              <w:sz w:val="24"/>
            </w:rPr>
          </w:rPrChange>
        </w:rPr>
        <w:tab/>
      </w:r>
      <w:r w:rsidR="00F865D7" w:rsidRPr="00D1296E">
        <w:rPr>
          <w:rFonts w:ascii="Arial" w:hAnsi="Arial" w:cs="Arial"/>
          <w:sz w:val="24"/>
          <w:lang w:val="en-US"/>
          <w:rPrChange w:id="3" w:author="Marijke Willems" w:date="2022-03-20T23:00:00Z">
            <w:rPr>
              <w:rFonts w:ascii="Arial" w:hAnsi="Arial" w:cs="Arial"/>
              <w:sz w:val="24"/>
            </w:rPr>
          </w:rPrChange>
        </w:rPr>
        <w:tab/>
      </w:r>
      <w:r w:rsidR="00885676" w:rsidRPr="00D1296E">
        <w:rPr>
          <w:rFonts w:ascii="Arial" w:hAnsi="Arial" w:cs="Arial"/>
          <w:sz w:val="24"/>
          <w:lang w:val="en-US"/>
          <w:rPrChange w:id="4" w:author="Marijke Willems" w:date="2022-03-20T23:00:00Z">
            <w:rPr>
              <w:rFonts w:ascii="Arial" w:hAnsi="Arial" w:cs="Arial"/>
              <w:sz w:val="24"/>
            </w:rPr>
          </w:rPrChange>
        </w:rPr>
        <w:t xml:space="preserve">e-mail: </w:t>
      </w:r>
      <w:r w:rsidR="00AC3E74" w:rsidRPr="00D1296E">
        <w:rPr>
          <w:rFonts w:ascii="Arial" w:hAnsi="Arial" w:cs="Arial"/>
          <w:b/>
          <w:sz w:val="22"/>
          <w:szCs w:val="22"/>
          <w:lang w:val="en-US"/>
          <w:rPrChange w:id="5" w:author="Marijke Willems" w:date="2022-03-20T23:00:00Z">
            <w:rPr>
              <w:rFonts w:ascii="Arial" w:hAnsi="Arial" w:cs="Arial"/>
              <w:b/>
              <w:sz w:val="22"/>
              <w:szCs w:val="22"/>
            </w:rPr>
          </w:rPrChange>
        </w:rPr>
        <w:t>jonathan.godeyne@telenet.be</w:t>
      </w:r>
    </w:p>
    <w:p w14:paraId="6878CC01" w14:textId="35A25A82" w:rsidR="004239FB" w:rsidRPr="0096395F" w:rsidRDefault="004239FB" w:rsidP="00885676">
      <w:pPr>
        <w:spacing w:before="120" w:after="120"/>
        <w:rPr>
          <w:rFonts w:ascii="Arial" w:hAnsi="Arial" w:cs="Arial"/>
          <w:sz w:val="24"/>
        </w:rPr>
      </w:pPr>
      <w:r w:rsidRPr="00D1296E">
        <w:rPr>
          <w:rFonts w:ascii="Arial" w:hAnsi="Arial" w:cs="Arial"/>
          <w:i/>
          <w:color w:val="FF0000"/>
          <w:szCs w:val="20"/>
          <w:lang w:val="en-US"/>
          <w:rPrChange w:id="6" w:author="Marijke Willems" w:date="2022-03-20T23:00:00Z">
            <w:rPr>
              <w:rFonts w:ascii="Arial" w:hAnsi="Arial" w:cs="Arial"/>
              <w:i/>
              <w:color w:val="FF0000"/>
              <w:szCs w:val="20"/>
            </w:rPr>
          </w:rPrChange>
        </w:rPr>
        <w:tab/>
      </w:r>
      <w:r w:rsidRPr="00D1296E">
        <w:rPr>
          <w:rFonts w:ascii="Arial" w:hAnsi="Arial" w:cs="Arial"/>
          <w:i/>
          <w:color w:val="FF0000"/>
          <w:szCs w:val="20"/>
          <w:lang w:val="en-US"/>
          <w:rPrChange w:id="7" w:author="Marijke Willems" w:date="2022-03-20T23:00:00Z">
            <w:rPr>
              <w:rFonts w:ascii="Arial" w:hAnsi="Arial" w:cs="Arial"/>
              <w:i/>
              <w:color w:val="FF0000"/>
              <w:szCs w:val="20"/>
            </w:rPr>
          </w:rPrChange>
        </w:rPr>
        <w:tab/>
      </w:r>
      <w:r>
        <w:rPr>
          <w:rFonts w:ascii="Arial" w:hAnsi="Arial" w:cs="Arial"/>
          <w:sz w:val="24"/>
        </w:rPr>
        <w:t>telefoon</w:t>
      </w:r>
      <w:r w:rsidRPr="004239FB">
        <w:rPr>
          <w:rFonts w:ascii="Arial" w:hAnsi="Arial" w:cs="Arial"/>
          <w:sz w:val="24"/>
        </w:rPr>
        <w:t xml:space="preserve">: </w:t>
      </w:r>
      <w:r w:rsidR="00AC3E74">
        <w:rPr>
          <w:rFonts w:ascii="Arial" w:hAnsi="Arial" w:cs="Arial"/>
          <w:b/>
          <w:sz w:val="22"/>
          <w:szCs w:val="22"/>
        </w:rPr>
        <w:t>0477/67 73 24</w:t>
      </w:r>
    </w:p>
    <w:p w14:paraId="7D371F7F" w14:textId="67C65589" w:rsidR="00885676" w:rsidRPr="0096395F" w:rsidRDefault="00B32D81" w:rsidP="00885676">
      <w:pPr>
        <w:spacing w:before="120" w:after="120"/>
        <w:rPr>
          <w:rFonts w:ascii="Arial" w:hAnsi="Arial" w:cs="Arial"/>
          <w:sz w:val="24"/>
        </w:rPr>
      </w:pPr>
      <w:r>
        <w:rPr>
          <w:rFonts w:ascii="Arial" w:hAnsi="Arial" w:cs="Arial"/>
          <w:sz w:val="24"/>
        </w:rPr>
        <w:tab/>
      </w:r>
      <w:r w:rsidR="00F865D7">
        <w:rPr>
          <w:rFonts w:ascii="Arial" w:hAnsi="Arial" w:cs="Arial"/>
          <w:sz w:val="24"/>
        </w:rPr>
        <w:tab/>
      </w:r>
      <w:r w:rsidR="00885676" w:rsidRPr="0096395F">
        <w:rPr>
          <w:rFonts w:ascii="Arial" w:hAnsi="Arial" w:cs="Arial"/>
          <w:sz w:val="24"/>
        </w:rPr>
        <w:t xml:space="preserve">Afdeling: </w:t>
      </w:r>
      <w:r w:rsidR="00AC3E74">
        <w:rPr>
          <w:rFonts w:ascii="Arial" w:hAnsi="Arial" w:cs="Arial"/>
          <w:b/>
          <w:sz w:val="22"/>
          <w:szCs w:val="22"/>
        </w:rPr>
        <w:t>Applicatie Ontwikkeling</w:t>
      </w:r>
    </w:p>
    <w:p w14:paraId="46C042DF" w14:textId="77777777" w:rsidR="00885676" w:rsidRPr="0096395F" w:rsidRDefault="00885676" w:rsidP="00885676">
      <w:pPr>
        <w:rPr>
          <w:rFonts w:ascii="Arial" w:hAnsi="Arial" w:cs="Arial"/>
          <w:sz w:val="24"/>
        </w:rPr>
      </w:pPr>
    </w:p>
    <w:p w14:paraId="58D2490A" w14:textId="77777777" w:rsidR="00885676" w:rsidRPr="0096395F" w:rsidRDefault="00885676" w:rsidP="00885676">
      <w:pPr>
        <w:rPr>
          <w:rFonts w:ascii="Arial" w:hAnsi="Arial" w:cs="Arial"/>
          <w:sz w:val="24"/>
        </w:rPr>
      </w:pPr>
      <w:r w:rsidRPr="0096395F">
        <w:rPr>
          <w:rFonts w:ascii="Arial" w:hAnsi="Arial" w:cs="Arial"/>
          <w:sz w:val="24"/>
        </w:rPr>
        <w:t>Bedrijf of instelling waar de stage/eindwerk plaatsvindt:</w:t>
      </w:r>
    </w:p>
    <w:p w14:paraId="1648F148" w14:textId="77777777" w:rsidR="00885676" w:rsidRPr="0096395F" w:rsidRDefault="00885676" w:rsidP="00885676">
      <w:pPr>
        <w:rPr>
          <w:rFonts w:ascii="Arial" w:hAnsi="Arial" w:cs="Arial"/>
          <w:sz w:val="24"/>
        </w:rPr>
      </w:pPr>
    </w:p>
    <w:p w14:paraId="075D192C" w14:textId="57D2BE5D" w:rsidR="00885676" w:rsidRPr="0096395F" w:rsidRDefault="00885676" w:rsidP="00885676">
      <w:pPr>
        <w:rPr>
          <w:rFonts w:ascii="Arial" w:hAnsi="Arial" w:cs="Arial"/>
          <w:sz w:val="24"/>
        </w:rPr>
      </w:pPr>
      <w:r w:rsidRPr="0096395F">
        <w:rPr>
          <w:rFonts w:ascii="Arial" w:hAnsi="Arial" w:cs="Arial"/>
          <w:sz w:val="24"/>
        </w:rPr>
        <w:tab/>
      </w:r>
      <w:r w:rsidR="00F865D7">
        <w:rPr>
          <w:rFonts w:ascii="Arial" w:hAnsi="Arial" w:cs="Arial"/>
          <w:sz w:val="24"/>
        </w:rPr>
        <w:tab/>
      </w:r>
      <w:r w:rsidR="00DF33F5" w:rsidRPr="00DF33F5">
        <w:rPr>
          <w:sz w:val="24"/>
        </w:rPr>
        <w:t xml:space="preserve"> </w:t>
      </w:r>
      <w:r w:rsidR="00AC3E74">
        <w:rPr>
          <w:rFonts w:ascii="Arial" w:hAnsi="Arial" w:cs="Arial"/>
          <w:b/>
          <w:sz w:val="22"/>
          <w:szCs w:val="22"/>
        </w:rPr>
        <w:t>Tobania</w:t>
      </w:r>
    </w:p>
    <w:p w14:paraId="199B6170" w14:textId="77777777" w:rsidR="00885676" w:rsidRPr="0096395F" w:rsidRDefault="00885676" w:rsidP="00885676">
      <w:pPr>
        <w:rPr>
          <w:rFonts w:ascii="Arial" w:hAnsi="Arial" w:cs="Arial"/>
          <w:sz w:val="24"/>
        </w:rPr>
      </w:pPr>
    </w:p>
    <w:p w14:paraId="78F5BEDB" w14:textId="402313BA" w:rsidR="00885676" w:rsidRPr="0096395F" w:rsidRDefault="00885676" w:rsidP="00885676">
      <w:pPr>
        <w:rPr>
          <w:rFonts w:ascii="Arial" w:hAnsi="Arial" w:cs="Arial"/>
          <w:sz w:val="24"/>
        </w:rPr>
      </w:pPr>
      <w:r w:rsidRPr="0096395F">
        <w:rPr>
          <w:rFonts w:ascii="Arial" w:hAnsi="Arial" w:cs="Arial"/>
          <w:sz w:val="24"/>
        </w:rPr>
        <w:tab/>
      </w:r>
      <w:r w:rsidR="00F865D7">
        <w:rPr>
          <w:rFonts w:ascii="Arial" w:hAnsi="Arial" w:cs="Arial"/>
          <w:sz w:val="24"/>
        </w:rPr>
        <w:tab/>
      </w:r>
      <w:r w:rsidR="00257D4B">
        <w:rPr>
          <w:rFonts w:ascii="Arial" w:hAnsi="Arial" w:cs="Arial"/>
          <w:sz w:val="24"/>
        </w:rPr>
        <w:t>Straat + nr.</w:t>
      </w:r>
      <w:r w:rsidRPr="0096395F">
        <w:rPr>
          <w:rFonts w:ascii="Arial" w:hAnsi="Arial" w:cs="Arial"/>
          <w:sz w:val="24"/>
        </w:rPr>
        <w:t xml:space="preserve">:  </w:t>
      </w:r>
      <w:r w:rsidR="00AC3E74" w:rsidRPr="00AC3E74">
        <w:rPr>
          <w:rFonts w:ascii="Arial" w:hAnsi="Arial" w:cs="Arial"/>
          <w:b/>
          <w:sz w:val="22"/>
          <w:szCs w:val="22"/>
        </w:rPr>
        <w:t>Kempische Steenweg 311</w:t>
      </w:r>
    </w:p>
    <w:p w14:paraId="06A7C81B" w14:textId="3D990735" w:rsidR="00257D4B" w:rsidRPr="0096395F" w:rsidRDefault="00257D4B" w:rsidP="00257D4B">
      <w:pPr>
        <w:rPr>
          <w:rFonts w:ascii="Arial" w:hAnsi="Arial" w:cs="Arial"/>
          <w:sz w:val="24"/>
        </w:rPr>
      </w:pPr>
      <w:r w:rsidRPr="0096395F">
        <w:rPr>
          <w:rFonts w:ascii="Arial" w:hAnsi="Arial" w:cs="Arial"/>
          <w:sz w:val="24"/>
        </w:rPr>
        <w:tab/>
      </w:r>
      <w:r>
        <w:rPr>
          <w:rFonts w:ascii="Arial" w:hAnsi="Arial" w:cs="Arial"/>
          <w:sz w:val="24"/>
        </w:rPr>
        <w:tab/>
        <w:t>Postcode + Gemeente</w:t>
      </w:r>
      <w:r w:rsidRPr="0096395F">
        <w:rPr>
          <w:rFonts w:ascii="Arial" w:hAnsi="Arial" w:cs="Arial"/>
          <w:sz w:val="24"/>
        </w:rPr>
        <w:t xml:space="preserve">:  </w:t>
      </w:r>
      <w:r w:rsidR="00AC3E74" w:rsidRPr="00AC3E74">
        <w:rPr>
          <w:rFonts w:ascii="Arial" w:hAnsi="Arial" w:cs="Arial"/>
          <w:b/>
          <w:sz w:val="22"/>
          <w:szCs w:val="22"/>
        </w:rPr>
        <w:t>3500 Hasselt</w:t>
      </w:r>
    </w:p>
    <w:p w14:paraId="6DB460B0" w14:textId="77777777" w:rsidR="00885676" w:rsidRPr="0096395F" w:rsidRDefault="00885676" w:rsidP="00885676">
      <w:pPr>
        <w:rPr>
          <w:rFonts w:ascii="Arial" w:hAnsi="Arial" w:cs="Arial"/>
          <w:sz w:val="24"/>
        </w:rPr>
      </w:pPr>
    </w:p>
    <w:p w14:paraId="3BEE3893" w14:textId="77777777" w:rsidR="00885676" w:rsidRPr="0096395F" w:rsidRDefault="00885676" w:rsidP="00885676">
      <w:pPr>
        <w:rPr>
          <w:rFonts w:ascii="Arial" w:hAnsi="Arial" w:cs="Arial"/>
          <w:sz w:val="24"/>
        </w:rPr>
      </w:pPr>
    </w:p>
    <w:p w14:paraId="3CFD23F6" w14:textId="77777777" w:rsidR="00885676" w:rsidRPr="0096395F" w:rsidRDefault="00257D4B" w:rsidP="0070387D">
      <w:pPr>
        <w:spacing w:after="120"/>
        <w:rPr>
          <w:rFonts w:ascii="Arial" w:hAnsi="Arial" w:cs="Arial"/>
          <w:sz w:val="24"/>
        </w:rPr>
      </w:pPr>
      <w:r>
        <w:rPr>
          <w:rFonts w:ascii="Arial" w:hAnsi="Arial" w:cs="Arial"/>
          <w:sz w:val="24"/>
        </w:rPr>
        <w:t>Gegevens</w:t>
      </w:r>
      <w:r w:rsidR="00885676" w:rsidRPr="0096395F">
        <w:rPr>
          <w:rFonts w:ascii="Arial" w:hAnsi="Arial" w:cs="Arial"/>
          <w:sz w:val="24"/>
        </w:rPr>
        <w:t xml:space="preserve"> van de </w:t>
      </w:r>
      <w:r w:rsidR="004239FB">
        <w:rPr>
          <w:rFonts w:ascii="Arial" w:hAnsi="Arial" w:cs="Arial"/>
          <w:sz w:val="24"/>
        </w:rPr>
        <w:t>bedrijfs</w:t>
      </w:r>
      <w:r w:rsidR="00885676" w:rsidRPr="0096395F">
        <w:rPr>
          <w:rFonts w:ascii="Arial" w:hAnsi="Arial" w:cs="Arial"/>
          <w:sz w:val="24"/>
        </w:rPr>
        <w:t>promotor:</w:t>
      </w:r>
    </w:p>
    <w:p w14:paraId="565975EC" w14:textId="4CB263DF" w:rsidR="00257D4B" w:rsidRDefault="00257D4B" w:rsidP="00257D4B">
      <w:pPr>
        <w:spacing w:after="120"/>
        <w:rPr>
          <w:rFonts w:ascii="Arial" w:hAnsi="Arial" w:cs="Arial"/>
          <w:sz w:val="24"/>
        </w:rPr>
      </w:pPr>
      <w:r>
        <w:rPr>
          <w:rFonts w:ascii="Arial" w:hAnsi="Arial" w:cs="Arial"/>
          <w:sz w:val="24"/>
        </w:rPr>
        <w:tab/>
        <w:t>Titel</w:t>
      </w:r>
      <w:r w:rsidRPr="0096395F">
        <w:rPr>
          <w:rFonts w:ascii="Arial" w:hAnsi="Arial" w:cs="Arial"/>
          <w:sz w:val="24"/>
        </w:rPr>
        <w:t>:</w:t>
      </w:r>
      <w:r w:rsidRPr="00DF33F5">
        <w:rPr>
          <w:sz w:val="24"/>
        </w:rPr>
        <w:t xml:space="preserve"> </w:t>
      </w:r>
      <w:r>
        <w:rPr>
          <w:sz w:val="24"/>
        </w:rPr>
        <w:t xml:space="preserve"> </w:t>
      </w:r>
      <w:r w:rsidR="00B22DDA">
        <w:rPr>
          <w:rFonts w:ascii="Arial" w:hAnsi="Arial" w:cs="Arial"/>
          <w:b/>
          <w:sz w:val="22"/>
          <w:szCs w:val="22"/>
        </w:rPr>
        <w:t>SDM Squad Lead</w:t>
      </w:r>
    </w:p>
    <w:p w14:paraId="410DCB9B" w14:textId="2CEAF695" w:rsidR="00C554B1" w:rsidRDefault="00257D4B" w:rsidP="00C554B1">
      <w:pPr>
        <w:spacing w:after="120"/>
        <w:rPr>
          <w:rFonts w:ascii="Arial" w:hAnsi="Arial" w:cs="Arial"/>
          <w:sz w:val="24"/>
        </w:rPr>
      </w:pPr>
      <w:r>
        <w:rPr>
          <w:rFonts w:ascii="Arial" w:hAnsi="Arial" w:cs="Arial"/>
          <w:sz w:val="24"/>
        </w:rPr>
        <w:tab/>
        <w:t xml:space="preserve">Voornaam en </w:t>
      </w:r>
      <w:r w:rsidR="00885676" w:rsidRPr="0096395F">
        <w:rPr>
          <w:rFonts w:ascii="Arial" w:hAnsi="Arial" w:cs="Arial"/>
          <w:sz w:val="24"/>
        </w:rPr>
        <w:t>Naam:</w:t>
      </w:r>
      <w:r w:rsidR="00DF33F5" w:rsidRPr="00DF33F5">
        <w:rPr>
          <w:sz w:val="24"/>
        </w:rPr>
        <w:t xml:space="preserve"> </w:t>
      </w:r>
      <w:r w:rsidR="00DF33F5">
        <w:rPr>
          <w:sz w:val="24"/>
        </w:rPr>
        <w:t xml:space="preserve"> </w:t>
      </w:r>
      <w:r w:rsidR="00AC3E74">
        <w:rPr>
          <w:rFonts w:ascii="Arial" w:hAnsi="Arial" w:cs="Arial"/>
          <w:b/>
          <w:sz w:val="22"/>
          <w:szCs w:val="22"/>
        </w:rPr>
        <w:t>Kris Vanreyten</w:t>
      </w:r>
    </w:p>
    <w:p w14:paraId="4948D03A" w14:textId="0C9F6C7B" w:rsidR="00C554B1" w:rsidRPr="0096395F" w:rsidRDefault="00B32D81" w:rsidP="00C554B1">
      <w:pPr>
        <w:spacing w:after="120"/>
        <w:rPr>
          <w:rFonts w:ascii="Arial" w:hAnsi="Arial" w:cs="Arial"/>
          <w:sz w:val="24"/>
        </w:rPr>
      </w:pPr>
      <w:r>
        <w:rPr>
          <w:rFonts w:ascii="Arial" w:hAnsi="Arial" w:cs="Arial"/>
          <w:sz w:val="24"/>
        </w:rPr>
        <w:tab/>
      </w:r>
      <w:r w:rsidR="00C554B1" w:rsidRPr="0096395F">
        <w:rPr>
          <w:rFonts w:ascii="Arial" w:hAnsi="Arial" w:cs="Arial"/>
          <w:sz w:val="24"/>
        </w:rPr>
        <w:t xml:space="preserve">Telefoon: </w:t>
      </w:r>
      <w:r w:rsidR="00AC3E74">
        <w:rPr>
          <w:rFonts w:ascii="Arial" w:hAnsi="Arial" w:cs="Arial"/>
          <w:b/>
          <w:sz w:val="22"/>
          <w:szCs w:val="22"/>
        </w:rPr>
        <w:t>0</w:t>
      </w:r>
      <w:r w:rsidR="00AC3E74" w:rsidRPr="00AC3E74">
        <w:rPr>
          <w:rFonts w:ascii="Arial" w:hAnsi="Arial" w:cs="Arial"/>
          <w:b/>
          <w:sz w:val="22"/>
          <w:szCs w:val="22"/>
        </w:rPr>
        <w:t>476 52 05 47</w:t>
      </w:r>
    </w:p>
    <w:p w14:paraId="09690F86" w14:textId="26F34149" w:rsidR="00C554B1" w:rsidRPr="00B01A09" w:rsidRDefault="00B32D81" w:rsidP="00C554B1">
      <w:pPr>
        <w:spacing w:after="120"/>
        <w:rPr>
          <w:rFonts w:ascii="Arial" w:hAnsi="Arial" w:cs="Arial"/>
          <w:b/>
          <w:sz w:val="24"/>
        </w:rPr>
      </w:pPr>
      <w:r>
        <w:rPr>
          <w:rFonts w:ascii="Arial" w:hAnsi="Arial" w:cs="Arial"/>
          <w:sz w:val="24"/>
        </w:rPr>
        <w:tab/>
      </w:r>
      <w:r w:rsidR="00FD1B15">
        <w:rPr>
          <w:rFonts w:ascii="Arial" w:hAnsi="Arial" w:cs="Arial"/>
          <w:sz w:val="24"/>
        </w:rPr>
        <w:t>E</w:t>
      </w:r>
      <w:r w:rsidR="00C554B1" w:rsidRPr="0096395F">
        <w:rPr>
          <w:rFonts w:ascii="Arial" w:hAnsi="Arial" w:cs="Arial"/>
          <w:sz w:val="24"/>
        </w:rPr>
        <w:t xml:space="preserve">-mail: </w:t>
      </w:r>
      <w:r w:rsidR="00AC3E74" w:rsidRPr="00AC3E74">
        <w:rPr>
          <w:rFonts w:ascii="Arial" w:hAnsi="Arial" w:cs="Arial"/>
          <w:b/>
          <w:sz w:val="22"/>
          <w:szCs w:val="22"/>
        </w:rPr>
        <w:t>kris.vanreyten@tobania.be</w:t>
      </w:r>
    </w:p>
    <w:p w14:paraId="1E8541FA" w14:textId="77777777" w:rsidR="00C554B1" w:rsidRDefault="00C554B1" w:rsidP="00885676">
      <w:pPr>
        <w:rPr>
          <w:rFonts w:ascii="Arial" w:hAnsi="Arial" w:cs="Arial"/>
          <w:sz w:val="24"/>
        </w:rPr>
      </w:pPr>
    </w:p>
    <w:p w14:paraId="7940D36E" w14:textId="77777777" w:rsidR="00885676" w:rsidRPr="0096395F" w:rsidRDefault="00885676" w:rsidP="00F865D7">
      <w:pPr>
        <w:spacing w:after="120"/>
        <w:rPr>
          <w:rFonts w:ascii="Arial" w:hAnsi="Arial" w:cs="Arial"/>
          <w:sz w:val="24"/>
        </w:rPr>
      </w:pPr>
      <w:r w:rsidRPr="0096395F">
        <w:rPr>
          <w:rFonts w:ascii="Arial" w:hAnsi="Arial" w:cs="Arial"/>
          <w:sz w:val="24"/>
        </w:rPr>
        <w:t xml:space="preserve">Naam en titel van de </w:t>
      </w:r>
      <w:r w:rsidR="000119A1">
        <w:rPr>
          <w:rFonts w:ascii="Arial" w:hAnsi="Arial" w:cs="Arial"/>
          <w:sz w:val="24"/>
        </w:rPr>
        <w:t>hogeschool</w:t>
      </w:r>
      <w:r w:rsidRPr="0096395F">
        <w:rPr>
          <w:rFonts w:ascii="Arial" w:hAnsi="Arial" w:cs="Arial"/>
          <w:sz w:val="24"/>
        </w:rPr>
        <w:t>promotor:</w:t>
      </w:r>
    </w:p>
    <w:p w14:paraId="413E1280" w14:textId="77777777" w:rsidR="00BA28B6" w:rsidRDefault="00B32D81" w:rsidP="00BA28B6">
      <w:pPr>
        <w:rPr>
          <w:rFonts w:ascii="Arial" w:hAnsi="Arial" w:cs="Arial"/>
          <w:b/>
          <w:sz w:val="22"/>
          <w:szCs w:val="22"/>
        </w:rPr>
      </w:pPr>
      <w:r>
        <w:rPr>
          <w:rFonts w:ascii="Arial" w:hAnsi="Arial" w:cs="Arial"/>
          <w:sz w:val="24"/>
        </w:rPr>
        <w:tab/>
      </w:r>
      <w:r w:rsidR="00885676" w:rsidRPr="0096395F">
        <w:rPr>
          <w:rFonts w:ascii="Arial" w:hAnsi="Arial" w:cs="Arial"/>
          <w:sz w:val="24"/>
        </w:rPr>
        <w:t>Naam:</w:t>
      </w:r>
      <w:r w:rsidR="0070387D">
        <w:rPr>
          <w:rFonts w:ascii="Arial" w:hAnsi="Arial" w:cs="Arial"/>
          <w:sz w:val="24"/>
        </w:rPr>
        <w:t xml:space="preserve"> </w:t>
      </w:r>
      <w:r w:rsidR="00AC3E74">
        <w:rPr>
          <w:rFonts w:ascii="Arial" w:hAnsi="Arial" w:cs="Arial"/>
          <w:b/>
          <w:sz w:val="22"/>
          <w:szCs w:val="22"/>
        </w:rPr>
        <w:t>Marijke Willems</w:t>
      </w:r>
    </w:p>
    <w:p w14:paraId="2F74C1FD" w14:textId="77777777" w:rsidR="00BA28B6" w:rsidRDefault="00BA28B6" w:rsidP="00BA28B6">
      <w:pPr>
        <w:rPr>
          <w:rFonts w:ascii="Arial" w:hAnsi="Arial" w:cs="Arial"/>
          <w:b/>
          <w:sz w:val="22"/>
          <w:szCs w:val="22"/>
        </w:rPr>
      </w:pPr>
    </w:p>
    <w:p w14:paraId="3A1340EF" w14:textId="055881B5" w:rsidR="00885676" w:rsidRPr="0053737B" w:rsidRDefault="00885676" w:rsidP="00BA28B6">
      <w:pPr>
        <w:rPr>
          <w:rFonts w:ascii="Arial" w:hAnsi="Arial" w:cs="Arial"/>
          <w:b/>
          <w:sz w:val="22"/>
          <w:szCs w:val="22"/>
        </w:rPr>
      </w:pPr>
      <w:r w:rsidRPr="0096395F">
        <w:rPr>
          <w:rFonts w:ascii="Arial" w:hAnsi="Arial" w:cs="Arial"/>
          <w:sz w:val="24"/>
        </w:rPr>
        <w:t>(voorlopige) Titel van het eindwerk + korte omschrijving:</w:t>
      </w:r>
    </w:p>
    <w:p w14:paraId="0FAEE186" w14:textId="77777777" w:rsidR="00885676" w:rsidRPr="0096395F" w:rsidRDefault="00885676" w:rsidP="00885676">
      <w:pPr>
        <w:rPr>
          <w:rFonts w:ascii="Arial" w:hAnsi="Arial" w:cs="Arial"/>
          <w:sz w:val="24"/>
        </w:rPr>
      </w:pPr>
    </w:p>
    <w:p w14:paraId="430E9D35" w14:textId="794A003D" w:rsidR="00B01A09" w:rsidRPr="00317F9B" w:rsidRDefault="007A791B" w:rsidP="004D77D5">
      <w:pPr>
        <w:rPr>
          <w:rFonts w:ascii="Arial" w:hAnsi="Arial" w:cs="Arial"/>
          <w:i/>
          <w:iCs/>
          <w:sz w:val="24"/>
        </w:rPr>
      </w:pPr>
      <w:r>
        <w:rPr>
          <w:rFonts w:ascii="Arial" w:hAnsi="Arial" w:cs="Arial"/>
          <w:sz w:val="24"/>
        </w:rPr>
        <w:t xml:space="preserve">Titel: </w:t>
      </w:r>
      <w:r w:rsidR="003433A1">
        <w:rPr>
          <w:rFonts w:ascii="Arial" w:hAnsi="Arial" w:cs="Arial"/>
          <w:b/>
          <w:i/>
          <w:iCs/>
          <w:sz w:val="22"/>
          <w:szCs w:val="22"/>
        </w:rPr>
        <w:t>Connector module</w:t>
      </w:r>
      <w:r w:rsidR="00AC3E74" w:rsidRPr="00317F9B">
        <w:rPr>
          <w:rFonts w:ascii="Arial" w:hAnsi="Arial" w:cs="Arial"/>
          <w:b/>
          <w:i/>
          <w:iCs/>
          <w:sz w:val="22"/>
          <w:szCs w:val="22"/>
        </w:rPr>
        <w:t xml:space="preserve"> </w:t>
      </w:r>
    </w:p>
    <w:p w14:paraId="22B1D7B1" w14:textId="77777777" w:rsidR="00B01A09" w:rsidRDefault="00B01A09" w:rsidP="004D77D5">
      <w:pPr>
        <w:rPr>
          <w:rFonts w:ascii="Arial" w:hAnsi="Arial" w:cs="Arial"/>
          <w:sz w:val="24"/>
        </w:rPr>
      </w:pPr>
    </w:p>
    <w:p w14:paraId="1BAC682F" w14:textId="77777777" w:rsidR="00B01A09" w:rsidRPr="00695843" w:rsidRDefault="007A791B" w:rsidP="004D77D5">
      <w:pPr>
        <w:rPr>
          <w:rFonts w:ascii="Arial" w:hAnsi="Arial" w:cs="Arial"/>
          <w:sz w:val="22"/>
          <w:szCs w:val="22"/>
        </w:rPr>
      </w:pPr>
      <w:r w:rsidRPr="00695843">
        <w:rPr>
          <w:rFonts w:ascii="Arial" w:hAnsi="Arial" w:cs="Arial"/>
          <w:sz w:val="22"/>
          <w:szCs w:val="22"/>
        </w:rPr>
        <w:t>Omschrijving: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7A791B" w:rsidRPr="00BF1E48" w14:paraId="265CD489" w14:textId="77777777" w:rsidTr="00BF1E48">
        <w:tc>
          <w:tcPr>
            <w:tcW w:w="9211" w:type="dxa"/>
          </w:tcPr>
          <w:p w14:paraId="4025A678" w14:textId="45A72ADE" w:rsidR="007A791B" w:rsidRPr="00AA4B1A" w:rsidRDefault="003433A1" w:rsidP="004D77D5">
            <w:pPr>
              <w:rPr>
                <w:rFonts w:ascii="Arial" w:hAnsi="Arial" w:cs="Arial"/>
                <w:sz w:val="24"/>
              </w:rPr>
            </w:pPr>
            <w:r w:rsidRPr="00AA4B1A">
              <w:rPr>
                <w:rFonts w:ascii="Arial" w:hAnsi="Arial" w:cs="Arial"/>
                <w:sz w:val="24"/>
              </w:rPr>
              <w:t>Acerta is Human Resources (</w:t>
            </w:r>
            <w:r w:rsidR="00AA4B1A" w:rsidRPr="00AA4B1A">
              <w:rPr>
                <w:rFonts w:ascii="Arial" w:hAnsi="Arial" w:cs="Arial"/>
                <w:sz w:val="24"/>
              </w:rPr>
              <w:t>HR</w:t>
            </w:r>
            <w:r w:rsidRPr="00AA4B1A">
              <w:rPr>
                <w:rFonts w:ascii="Arial" w:hAnsi="Arial" w:cs="Arial"/>
                <w:sz w:val="24"/>
              </w:rPr>
              <w:t xml:space="preserve">) firma en een klant van Tobania. Acerta werkt met een software pakket genaamd </w:t>
            </w:r>
            <w:commentRangeStart w:id="8"/>
            <w:r w:rsidRPr="00AA4B1A">
              <w:rPr>
                <w:rFonts w:ascii="Arial" w:hAnsi="Arial" w:cs="Arial"/>
                <w:sz w:val="24"/>
              </w:rPr>
              <w:t>Arno</w:t>
            </w:r>
            <w:commentRangeEnd w:id="8"/>
            <w:r w:rsidR="00D1296E">
              <w:rPr>
                <w:rStyle w:val="Verwijzingopmerking"/>
              </w:rPr>
              <w:commentReference w:id="8"/>
            </w:r>
            <w:r w:rsidRPr="00AA4B1A">
              <w:rPr>
                <w:rFonts w:ascii="Arial" w:hAnsi="Arial" w:cs="Arial"/>
                <w:sz w:val="24"/>
              </w:rPr>
              <w:t xml:space="preserve">. Arno is een zeer sterke applicatie maar het is zeer verouderd, dit is vooral </w:t>
            </w:r>
            <w:r w:rsidR="00AA4B1A" w:rsidRPr="00AA4B1A">
              <w:rPr>
                <w:rFonts w:ascii="Arial" w:hAnsi="Arial" w:cs="Arial"/>
                <w:sz w:val="24"/>
              </w:rPr>
              <w:t xml:space="preserve">te zien </w:t>
            </w:r>
            <w:r w:rsidRPr="00AA4B1A">
              <w:rPr>
                <w:rFonts w:ascii="Arial" w:hAnsi="Arial" w:cs="Arial"/>
                <w:sz w:val="24"/>
              </w:rPr>
              <w:t>aan de gebruikersinterface.</w:t>
            </w:r>
          </w:p>
          <w:p w14:paraId="45B666A1" w14:textId="38B59D4A" w:rsidR="00AA4B1A" w:rsidRPr="00AA4B1A" w:rsidRDefault="00AA4B1A" w:rsidP="004D77D5">
            <w:pPr>
              <w:rPr>
                <w:rFonts w:ascii="Arial" w:hAnsi="Arial" w:cs="Arial"/>
                <w:sz w:val="24"/>
              </w:rPr>
            </w:pPr>
            <w:r w:rsidRPr="00AA4B1A">
              <w:rPr>
                <w:rFonts w:ascii="Arial" w:hAnsi="Arial" w:cs="Arial"/>
                <w:sz w:val="24"/>
              </w:rPr>
              <w:t xml:space="preserve">Verschillende andere HR firma’s stellen hun Application Programming Interface (API) ter beschikking voor anderen om te gebruiken. </w:t>
            </w:r>
          </w:p>
          <w:p w14:paraId="052416C0" w14:textId="470FC029" w:rsidR="00AA4B1A" w:rsidRDefault="00AA4B1A" w:rsidP="004D77D5">
            <w:pPr>
              <w:rPr>
                <w:rFonts w:ascii="Arial" w:hAnsi="Arial" w:cs="Arial"/>
                <w:sz w:val="24"/>
              </w:rPr>
            </w:pPr>
            <w:r w:rsidRPr="00AA4B1A">
              <w:rPr>
                <w:rFonts w:ascii="Arial" w:hAnsi="Arial" w:cs="Arial"/>
                <w:sz w:val="24"/>
              </w:rPr>
              <w:t xml:space="preserve">Nu zou Acerta graag gebruik willen maken van deze externe API’s om zo data binnen Arno te kunnen </w:t>
            </w:r>
            <w:commentRangeStart w:id="9"/>
            <w:r w:rsidRPr="00AA4B1A">
              <w:rPr>
                <w:rFonts w:ascii="Arial" w:hAnsi="Arial" w:cs="Arial"/>
                <w:sz w:val="24"/>
              </w:rPr>
              <w:t>verwerken</w:t>
            </w:r>
            <w:commentRangeEnd w:id="9"/>
            <w:r w:rsidR="00D1296E">
              <w:rPr>
                <w:rStyle w:val="Verwijzingopmerking"/>
              </w:rPr>
              <w:commentReference w:id="9"/>
            </w:r>
            <w:r w:rsidRPr="00AA4B1A">
              <w:rPr>
                <w:rFonts w:ascii="Arial" w:hAnsi="Arial" w:cs="Arial"/>
                <w:sz w:val="24"/>
              </w:rPr>
              <w:t xml:space="preserve">. </w:t>
            </w:r>
          </w:p>
          <w:p w14:paraId="424BCF5E" w14:textId="715F2741" w:rsidR="00AA4B1A" w:rsidRDefault="00AA4B1A" w:rsidP="004D77D5">
            <w:pPr>
              <w:rPr>
                <w:rFonts w:ascii="Arial" w:hAnsi="Arial" w:cs="Arial"/>
                <w:sz w:val="24"/>
              </w:rPr>
            </w:pPr>
          </w:p>
          <w:p w14:paraId="6A71EE35" w14:textId="6687AF26" w:rsidR="00AA4B1A" w:rsidRDefault="00AA4B1A" w:rsidP="004D77D5">
            <w:pPr>
              <w:rPr>
                <w:rFonts w:ascii="Arial" w:hAnsi="Arial" w:cs="Arial"/>
                <w:sz w:val="24"/>
              </w:rPr>
            </w:pPr>
            <w:r>
              <w:rPr>
                <w:rFonts w:ascii="Arial" w:hAnsi="Arial" w:cs="Arial"/>
                <w:sz w:val="24"/>
              </w:rPr>
              <w:t xml:space="preserve">Er is vorig jaar door een andere </w:t>
            </w:r>
            <w:r w:rsidR="006717C2">
              <w:rPr>
                <w:rFonts w:ascii="Arial" w:hAnsi="Arial" w:cs="Arial"/>
                <w:sz w:val="24"/>
              </w:rPr>
              <w:t xml:space="preserve">stagiair </w:t>
            </w:r>
            <w:r>
              <w:rPr>
                <w:rFonts w:ascii="Arial" w:hAnsi="Arial" w:cs="Arial"/>
                <w:sz w:val="24"/>
              </w:rPr>
              <w:t xml:space="preserve">een tool ontwikkeld die </w:t>
            </w:r>
            <w:r w:rsidR="006717C2">
              <w:rPr>
                <w:rFonts w:ascii="Arial" w:hAnsi="Arial" w:cs="Arial"/>
                <w:sz w:val="24"/>
              </w:rPr>
              <w:t>taken van Arno kan starten zonder dat de gebruiker in contact komt met Arno zelf. Deze tool zal nu uitgebreid worden zodat er ook gebruik gemaakt kan worden van deze externe API’s.</w:t>
            </w:r>
          </w:p>
          <w:p w14:paraId="70103AF0" w14:textId="2B7AAB3D" w:rsidR="006717C2" w:rsidRDefault="006717C2" w:rsidP="004D77D5">
            <w:pPr>
              <w:rPr>
                <w:rFonts w:ascii="Arial" w:hAnsi="Arial" w:cs="Arial"/>
                <w:sz w:val="24"/>
              </w:rPr>
            </w:pPr>
            <w:r>
              <w:rPr>
                <w:rFonts w:ascii="Arial" w:hAnsi="Arial" w:cs="Arial"/>
                <w:sz w:val="24"/>
              </w:rPr>
              <w:t xml:space="preserve">Doordat de data van de externe API’s niet altijd perfect zal passen op de data die er in Arno zit, zal er gebruik gemaakt worden van een </w:t>
            </w:r>
            <w:proofErr w:type="spellStart"/>
            <w:r>
              <w:rPr>
                <w:rFonts w:ascii="Arial" w:hAnsi="Arial" w:cs="Arial"/>
                <w:i/>
                <w:iCs/>
                <w:sz w:val="24"/>
              </w:rPr>
              <w:t>mapping</w:t>
            </w:r>
            <w:proofErr w:type="spellEnd"/>
            <w:r>
              <w:rPr>
                <w:rFonts w:ascii="Arial" w:hAnsi="Arial" w:cs="Arial"/>
                <w:sz w:val="24"/>
              </w:rPr>
              <w:t xml:space="preserve"> tool.</w:t>
            </w:r>
          </w:p>
          <w:p w14:paraId="45714B26" w14:textId="57DD0B36" w:rsidR="008D7180" w:rsidRPr="00BF1E48" w:rsidRDefault="006717C2" w:rsidP="00985E3C">
            <w:pPr>
              <w:rPr>
                <w:rFonts w:ascii="Arial" w:hAnsi="Arial" w:cs="Arial"/>
                <w:sz w:val="24"/>
              </w:rPr>
            </w:pPr>
            <w:r>
              <w:rPr>
                <w:rFonts w:ascii="Arial" w:hAnsi="Arial" w:cs="Arial"/>
                <w:sz w:val="24"/>
              </w:rPr>
              <w:lastRenderedPageBreak/>
              <w:t>Om alle API’s met elkaar te kunnen verbinden zal er gebruik gemaakt worden van API management</w:t>
            </w:r>
            <w:r w:rsidR="00985E3C">
              <w:rPr>
                <w:rFonts w:ascii="Arial" w:hAnsi="Arial" w:cs="Arial"/>
                <w:sz w:val="24"/>
              </w:rPr>
              <w:t xml:space="preserve"> (APIM). Voor dit project is ervoor gekozen om met Azure API Management te werken. </w:t>
            </w:r>
          </w:p>
        </w:tc>
      </w:tr>
    </w:tbl>
    <w:p w14:paraId="52525C8B" w14:textId="77777777" w:rsidR="00B01A09" w:rsidRPr="005410F7" w:rsidRDefault="00B01A09" w:rsidP="00472F07">
      <w:pPr>
        <w:pStyle w:val="Kop1"/>
        <w:numPr>
          <w:ilvl w:val="0"/>
          <w:numId w:val="2"/>
        </w:numPr>
        <w:rPr>
          <w:u w:val="none"/>
        </w:rPr>
      </w:pPr>
      <w:r>
        <w:rPr>
          <w:rFonts w:ascii="Arial" w:hAnsi="Arial" w:cs="Arial"/>
          <w:sz w:val="24"/>
        </w:rPr>
        <w:lastRenderedPageBreak/>
        <w:br w:type="page"/>
      </w:r>
      <w:bookmarkStart w:id="10" w:name="_Toc379741044"/>
      <w:r w:rsidRPr="005410F7">
        <w:rPr>
          <w:u w:val="none"/>
        </w:rPr>
        <w:lastRenderedPageBreak/>
        <w:t>Plan van aanpak</w:t>
      </w:r>
      <w:bookmarkEnd w:id="10"/>
    </w:p>
    <w:p w14:paraId="3CB512FE" w14:textId="77777777" w:rsidR="00B01A09" w:rsidRDefault="0041170A" w:rsidP="004D77D5">
      <w:pPr>
        <w:rPr>
          <w:rFonts w:ascii="Arial" w:hAnsi="Arial" w:cs="Arial"/>
          <w:sz w:val="24"/>
        </w:rPr>
      </w:pPr>
      <w:r>
        <w:rPr>
          <w:b/>
          <w:noProof/>
          <w:sz w:val="28"/>
          <w:szCs w:val="28"/>
          <w:lang w:eastAsia="nl-BE"/>
        </w:rPr>
        <mc:AlternateContent>
          <mc:Choice Requires="wps">
            <w:drawing>
              <wp:anchor distT="0" distB="0" distL="114300" distR="114300" simplePos="0" relativeHeight="251654144" behindDoc="0" locked="0" layoutInCell="1" allowOverlap="1" wp14:anchorId="795A7053" wp14:editId="1D94144B">
                <wp:simplePos x="0" y="0"/>
                <wp:positionH relativeFrom="column">
                  <wp:posOffset>0</wp:posOffset>
                </wp:positionH>
                <wp:positionV relativeFrom="paragraph">
                  <wp:posOffset>140335</wp:posOffset>
                </wp:positionV>
                <wp:extent cx="5829300" cy="0"/>
                <wp:effectExtent l="22225" t="22225" r="15875" b="15875"/>
                <wp:wrapNone/>
                <wp:docPr id="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C730B" id="Line 3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05pt" to="459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yve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" strokeweight="2.25pt"/>
            </w:pict>
          </mc:Fallback>
        </mc:AlternateContent>
      </w:r>
    </w:p>
    <w:p w14:paraId="09A67397" w14:textId="77777777" w:rsidR="00885676" w:rsidRDefault="00885676" w:rsidP="004D77D5">
      <w:pPr>
        <w:rPr>
          <w:rFonts w:ascii="Arial" w:hAnsi="Arial" w:cs="Arial"/>
          <w:sz w:val="24"/>
        </w:rPr>
      </w:pPr>
    </w:p>
    <w:p w14:paraId="51AD2F1D" w14:textId="77777777" w:rsidR="00B01A09" w:rsidRPr="00257D4B" w:rsidRDefault="00B01A09" w:rsidP="00472F07">
      <w:pPr>
        <w:pStyle w:val="Kop2"/>
        <w:numPr>
          <w:ilvl w:val="0"/>
          <w:numId w:val="3"/>
        </w:numPr>
        <w:rPr>
          <w:rFonts w:ascii="Arial" w:hAnsi="Arial" w:cs="Arial"/>
          <w:b w:val="0"/>
          <w:sz w:val="28"/>
          <w:szCs w:val="28"/>
          <w:u w:val="none"/>
        </w:rPr>
      </w:pPr>
      <w:bookmarkStart w:id="11" w:name="_Toc379741045"/>
      <w:r w:rsidRPr="005A0F99">
        <w:rPr>
          <w:rFonts w:ascii="Arial" w:hAnsi="Arial" w:cs="Arial"/>
          <w:b w:val="0"/>
          <w:sz w:val="28"/>
          <w:szCs w:val="28"/>
        </w:rPr>
        <w:t>Situatieschets</w:t>
      </w:r>
      <w:r w:rsidR="005670BE">
        <w:rPr>
          <w:rFonts w:ascii="Arial" w:hAnsi="Arial" w:cs="Arial"/>
          <w:b w:val="0"/>
          <w:sz w:val="28"/>
          <w:szCs w:val="28"/>
        </w:rPr>
        <w:t xml:space="preserve"> </w:t>
      </w:r>
      <w:r w:rsidR="00F45AF5">
        <w:rPr>
          <w:rFonts w:ascii="Arial" w:hAnsi="Arial" w:cs="Arial"/>
          <w:b w:val="0"/>
          <w:sz w:val="28"/>
          <w:szCs w:val="28"/>
        </w:rPr>
        <w:t>stagebedrij</w:t>
      </w:r>
      <w:r w:rsidR="006E7D9A">
        <w:rPr>
          <w:rFonts w:ascii="Arial" w:hAnsi="Arial" w:cs="Arial"/>
          <w:b w:val="0"/>
          <w:sz w:val="28"/>
          <w:szCs w:val="28"/>
        </w:rPr>
        <w:t>f + motivat</w:t>
      </w:r>
      <w:r w:rsidR="009F5F7E">
        <w:rPr>
          <w:rFonts w:ascii="Arial" w:hAnsi="Arial" w:cs="Arial"/>
          <w:b w:val="0"/>
          <w:sz w:val="28"/>
          <w:szCs w:val="28"/>
        </w:rPr>
        <w:t>i</w:t>
      </w:r>
      <w:r w:rsidR="006E7D9A">
        <w:rPr>
          <w:rFonts w:ascii="Arial" w:hAnsi="Arial" w:cs="Arial"/>
          <w:b w:val="0"/>
          <w:sz w:val="28"/>
          <w:szCs w:val="28"/>
        </w:rPr>
        <w:t>e</w:t>
      </w:r>
      <w:bookmarkEnd w:id="11"/>
      <w:r w:rsidR="006E7D9A">
        <w:rPr>
          <w:rFonts w:ascii="Arial" w:hAnsi="Arial" w:cs="Arial"/>
          <w:b w:val="0"/>
          <w:sz w:val="28"/>
          <w:szCs w:val="28"/>
          <w:u w:val="none"/>
        </w:rPr>
        <w:t xml:space="preserve"> </w:t>
      </w:r>
    </w:p>
    <w:p w14:paraId="7BF53B68" w14:textId="77777777" w:rsidR="00B01A09" w:rsidRDefault="00B01A09" w:rsidP="004D77D5">
      <w:pPr>
        <w:rPr>
          <w:rFonts w:ascii="Arial" w:hAnsi="Arial" w:cs="Arial"/>
          <w:sz w:val="24"/>
        </w:rPr>
      </w:pPr>
    </w:p>
    <w:p w14:paraId="09F4F6C0" w14:textId="77777777" w:rsidR="00B01A09" w:rsidRDefault="00257D4B" w:rsidP="004D77D5">
      <w:pPr>
        <w:rPr>
          <w:rFonts w:ascii="Times New Roman" w:hAnsi="Times New Roman"/>
          <w:sz w:val="24"/>
        </w:rPr>
      </w:pPr>
      <w:r>
        <w:rPr>
          <w:rFonts w:ascii="Times New Roman" w:hAnsi="Times New Roman"/>
          <w:sz w:val="24"/>
        </w:rPr>
        <w:t>In de situatieschets geef je</w:t>
      </w:r>
      <w:r w:rsidR="00B01A09" w:rsidRPr="00B01A09">
        <w:rPr>
          <w:rFonts w:ascii="Times New Roman" w:hAnsi="Times New Roman"/>
          <w:sz w:val="24"/>
        </w:rPr>
        <w:t xml:space="preserve"> aan in welke omgeving het project zich afspeelt. </w:t>
      </w:r>
      <w:r w:rsidR="00C6663F">
        <w:rPr>
          <w:rFonts w:ascii="Times New Roman" w:hAnsi="Times New Roman"/>
          <w:sz w:val="24"/>
        </w:rPr>
        <w:t>Omschrijf</w:t>
      </w:r>
      <w:r w:rsidR="00B01A09" w:rsidRPr="00B01A09">
        <w:rPr>
          <w:rFonts w:ascii="Times New Roman" w:hAnsi="Times New Roman"/>
          <w:sz w:val="24"/>
        </w:rPr>
        <w:t xml:space="preserve"> </w:t>
      </w:r>
      <w:r w:rsidR="008B4D74">
        <w:rPr>
          <w:rFonts w:ascii="Times New Roman" w:hAnsi="Times New Roman"/>
          <w:sz w:val="24"/>
        </w:rPr>
        <w:t xml:space="preserve">de aard van </w:t>
      </w:r>
      <w:r w:rsidR="000119A1">
        <w:rPr>
          <w:rFonts w:ascii="Times New Roman" w:hAnsi="Times New Roman"/>
          <w:sz w:val="24"/>
        </w:rPr>
        <w:t>het stagebedrijf en de activiteiten van het stagebedrijf</w:t>
      </w:r>
      <w:r w:rsidR="008B4D74">
        <w:rPr>
          <w:rFonts w:ascii="Times New Roman" w:hAnsi="Times New Roman"/>
          <w:sz w:val="24"/>
        </w:rPr>
        <w:t>.</w:t>
      </w:r>
      <w:r w:rsidR="00023A22">
        <w:rPr>
          <w:rFonts w:ascii="Times New Roman" w:hAnsi="Times New Roman"/>
          <w:sz w:val="24"/>
        </w:rPr>
        <w:t xml:space="preserve"> </w:t>
      </w:r>
      <w:r w:rsidR="002C2BCC">
        <w:rPr>
          <w:rFonts w:ascii="Times New Roman" w:hAnsi="Times New Roman"/>
          <w:sz w:val="24"/>
        </w:rPr>
        <w:t>W</w:t>
      </w:r>
      <w:r w:rsidR="00B01A09" w:rsidRPr="00B01A09">
        <w:rPr>
          <w:rFonts w:ascii="Times New Roman" w:hAnsi="Times New Roman"/>
          <w:sz w:val="24"/>
        </w:rPr>
        <w:t>at is het doel van de organisatie</w:t>
      </w:r>
      <w:r w:rsidR="000119A1">
        <w:rPr>
          <w:rFonts w:ascii="Times New Roman" w:hAnsi="Times New Roman"/>
          <w:sz w:val="24"/>
        </w:rPr>
        <w:t xml:space="preserve">? </w:t>
      </w:r>
      <w:r w:rsidR="00B01A09" w:rsidRPr="00B01A09">
        <w:rPr>
          <w:rFonts w:ascii="Times New Roman" w:hAnsi="Times New Roman"/>
          <w:sz w:val="24"/>
        </w:rPr>
        <w:t xml:space="preserve"> </w:t>
      </w:r>
      <w:r w:rsidR="000119A1">
        <w:rPr>
          <w:rFonts w:ascii="Times New Roman" w:hAnsi="Times New Roman"/>
          <w:sz w:val="24"/>
        </w:rPr>
        <w:t>W</w:t>
      </w:r>
      <w:r w:rsidR="00B01A09" w:rsidRPr="00B01A09">
        <w:rPr>
          <w:rFonts w:ascii="Times New Roman" w:hAnsi="Times New Roman"/>
          <w:sz w:val="24"/>
        </w:rPr>
        <w:t xml:space="preserve">elke producten of diensten worden er geleverd? </w:t>
      </w:r>
      <w:r w:rsidR="000119A1">
        <w:rPr>
          <w:rFonts w:ascii="Times New Roman" w:hAnsi="Times New Roman"/>
          <w:sz w:val="24"/>
        </w:rPr>
        <w:t xml:space="preserve">Welke zijn de </w:t>
      </w:r>
      <w:r w:rsidR="000119A1" w:rsidRPr="000119A1">
        <w:rPr>
          <w:rFonts w:ascii="Times New Roman" w:hAnsi="Times New Roman"/>
          <w:sz w:val="24"/>
        </w:rPr>
        <w:t xml:space="preserve">Unique </w:t>
      </w:r>
      <w:proofErr w:type="spellStart"/>
      <w:r w:rsidR="000119A1" w:rsidRPr="000119A1">
        <w:rPr>
          <w:rFonts w:ascii="Times New Roman" w:hAnsi="Times New Roman"/>
          <w:sz w:val="24"/>
        </w:rPr>
        <w:t>Selling</w:t>
      </w:r>
      <w:proofErr w:type="spellEnd"/>
      <w:r w:rsidR="000119A1" w:rsidRPr="000119A1">
        <w:rPr>
          <w:rFonts w:ascii="Times New Roman" w:hAnsi="Times New Roman"/>
          <w:sz w:val="24"/>
        </w:rPr>
        <w:t xml:space="preserve"> Points van het bedrijf op vlak van IT (in welk IT domein zijn ze gespecialiseerd, op welk vlak van de IT business willen ze zich profileren</w:t>
      </w:r>
      <w:r w:rsidR="0014581D">
        <w:rPr>
          <w:rFonts w:ascii="Times New Roman" w:hAnsi="Times New Roman"/>
          <w:sz w:val="24"/>
        </w:rPr>
        <w:t>,…)</w:t>
      </w:r>
    </w:p>
    <w:p w14:paraId="15AAE1DE" w14:textId="77777777" w:rsidR="00306552" w:rsidRPr="00306552" w:rsidRDefault="00306552" w:rsidP="00E57DFF">
      <w:pPr>
        <w:jc w:val="left"/>
        <w:rPr>
          <w:rFonts w:ascii="Times New Roman" w:hAnsi="Times New Roman"/>
          <w:sz w:val="24"/>
        </w:rPr>
      </w:pPr>
      <w:r>
        <w:rPr>
          <w:rFonts w:ascii="Times New Roman" w:hAnsi="Times New Roman"/>
          <w:sz w:val="24"/>
        </w:rPr>
        <w:t xml:space="preserve">Wat is jouw </w:t>
      </w:r>
      <w:r w:rsidRPr="00306552">
        <w:rPr>
          <w:rFonts w:ascii="Times New Roman" w:hAnsi="Times New Roman"/>
          <w:sz w:val="24"/>
        </w:rPr>
        <w:t>motivering van het gekozen domein</w:t>
      </w:r>
      <w:r>
        <w:rPr>
          <w:rFonts w:ascii="Times New Roman" w:hAnsi="Times New Roman"/>
          <w:sz w:val="24"/>
        </w:rPr>
        <w:t xml:space="preserve">, het gekozen </w:t>
      </w:r>
      <w:r w:rsidR="0014581D">
        <w:rPr>
          <w:rFonts w:ascii="Times New Roman" w:hAnsi="Times New Roman"/>
          <w:sz w:val="24"/>
        </w:rPr>
        <w:t>project</w:t>
      </w:r>
      <w:r w:rsidR="00E57DFF">
        <w:rPr>
          <w:rFonts w:ascii="Times New Roman" w:hAnsi="Times New Roman"/>
          <w:sz w:val="24"/>
        </w:rPr>
        <w:t xml:space="preserve"> en het gekozen stagebedrijf?</w:t>
      </w:r>
    </w:p>
    <w:p w14:paraId="57A7CB60" w14:textId="77777777" w:rsidR="00306552" w:rsidRDefault="00306552" w:rsidP="004D77D5">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257D4B" w:rsidRPr="00BF1E48" w14:paraId="75C1E8EA" w14:textId="77777777" w:rsidTr="00BF1E48">
        <w:tc>
          <w:tcPr>
            <w:tcW w:w="9211" w:type="dxa"/>
          </w:tcPr>
          <w:p w14:paraId="5B3217E3" w14:textId="4503DE64" w:rsidR="00257D4B" w:rsidRDefault="00257D4B" w:rsidP="004D77D5">
            <w:pPr>
              <w:rPr>
                <w:rFonts w:ascii="Arial" w:hAnsi="Arial" w:cs="Arial"/>
                <w:sz w:val="22"/>
                <w:szCs w:val="22"/>
              </w:rPr>
            </w:pPr>
          </w:p>
          <w:p w14:paraId="159324B6" w14:textId="05D183EC" w:rsidR="00A21BAC" w:rsidRPr="00195873" w:rsidRDefault="006E4251" w:rsidP="004D77D5">
            <w:pPr>
              <w:rPr>
                <w:rFonts w:ascii="Arial" w:hAnsi="Arial" w:cs="Arial"/>
                <w:sz w:val="24"/>
              </w:rPr>
            </w:pPr>
            <w:r w:rsidRPr="00195873">
              <w:rPr>
                <w:rFonts w:ascii="Arial" w:hAnsi="Arial" w:cs="Arial"/>
                <w:sz w:val="24"/>
              </w:rPr>
              <w:t xml:space="preserve">Het project is een opdracht van </w:t>
            </w:r>
            <w:r w:rsidR="00005BF6" w:rsidRPr="00195873">
              <w:rPr>
                <w:rFonts w:ascii="Arial" w:hAnsi="Arial" w:cs="Arial"/>
                <w:sz w:val="24"/>
              </w:rPr>
              <w:t>Acerta</w:t>
            </w:r>
            <w:r w:rsidRPr="00195873">
              <w:rPr>
                <w:rFonts w:ascii="Arial" w:hAnsi="Arial" w:cs="Arial"/>
                <w:sz w:val="24"/>
              </w:rPr>
              <w:t xml:space="preserve">. </w:t>
            </w:r>
            <w:r w:rsidR="008A7D65">
              <w:rPr>
                <w:rFonts w:ascii="Arial" w:hAnsi="Arial" w:cs="Arial"/>
                <w:sz w:val="24"/>
              </w:rPr>
              <w:t xml:space="preserve">Acerta zat met </w:t>
            </w:r>
            <w:r w:rsidRPr="00195873">
              <w:rPr>
                <w:rFonts w:ascii="Arial" w:hAnsi="Arial" w:cs="Arial"/>
                <w:sz w:val="24"/>
              </w:rPr>
              <w:t xml:space="preserve">een probleem </w:t>
            </w:r>
            <w:r w:rsidR="008A7D65">
              <w:rPr>
                <w:rFonts w:ascii="Arial" w:hAnsi="Arial" w:cs="Arial"/>
                <w:sz w:val="24"/>
              </w:rPr>
              <w:t>en heeft voor de zoektocht naar een oplossing de hulp van Tobania ingeschakeld</w:t>
            </w:r>
            <w:r w:rsidRPr="00195873">
              <w:rPr>
                <w:rFonts w:ascii="Arial" w:hAnsi="Arial" w:cs="Arial"/>
                <w:sz w:val="24"/>
              </w:rPr>
              <w:t>. Deze hebben het probleem ge</w:t>
            </w:r>
            <w:r w:rsidR="00A21BAC" w:rsidRPr="00195873">
              <w:rPr>
                <w:rFonts w:ascii="Arial" w:hAnsi="Arial" w:cs="Arial"/>
                <w:sz w:val="24"/>
              </w:rPr>
              <w:t xml:space="preserve">analyseerd en hebben een mogelijke oplossing aan de klant aangebracht onder de vorm van dit project. </w:t>
            </w:r>
          </w:p>
          <w:p w14:paraId="6167B91E" w14:textId="77777777" w:rsidR="00A21BAC" w:rsidRPr="00195873" w:rsidRDefault="00A21BAC" w:rsidP="004D77D5">
            <w:pPr>
              <w:rPr>
                <w:rFonts w:ascii="Arial" w:hAnsi="Arial" w:cs="Arial"/>
                <w:sz w:val="24"/>
              </w:rPr>
            </w:pPr>
          </w:p>
          <w:p w14:paraId="31365E71" w14:textId="6CEC4EEC" w:rsidR="00A21BAC" w:rsidRPr="00195873" w:rsidRDefault="00D27E77" w:rsidP="004D77D5">
            <w:pPr>
              <w:rPr>
                <w:rFonts w:ascii="Arial" w:hAnsi="Arial" w:cs="Arial"/>
                <w:sz w:val="24"/>
              </w:rPr>
            </w:pPr>
            <w:r w:rsidRPr="00195873">
              <w:rPr>
                <w:rFonts w:ascii="Arial" w:hAnsi="Arial" w:cs="Arial"/>
                <w:sz w:val="24"/>
              </w:rPr>
              <w:t xml:space="preserve">Tobania NV is een dienstverlener op het gebied van en ICT en Business Consulting, die klanten begeleidt in hun digitale bedrijfstransformatie. Naast business analyse, ontwikkeling en </w:t>
            </w:r>
            <w:proofErr w:type="spellStart"/>
            <w:r w:rsidRPr="00195873">
              <w:rPr>
                <w:rFonts w:ascii="Arial" w:hAnsi="Arial" w:cs="Arial"/>
                <w:sz w:val="24"/>
              </w:rPr>
              <w:t>testing</w:t>
            </w:r>
            <w:proofErr w:type="spellEnd"/>
            <w:r w:rsidRPr="00195873">
              <w:rPr>
                <w:rFonts w:ascii="Arial" w:hAnsi="Arial" w:cs="Arial"/>
                <w:sz w:val="24"/>
              </w:rPr>
              <w:t xml:space="preserve"> biedt Tobania eigen specifieke softwareoplossingen aan in onder meer </w:t>
            </w:r>
            <w:proofErr w:type="spellStart"/>
            <w:r w:rsidRPr="00195873">
              <w:rPr>
                <w:rFonts w:ascii="Arial" w:hAnsi="Arial" w:cs="Arial"/>
                <w:sz w:val="24"/>
              </w:rPr>
              <w:t>webdevelopment</w:t>
            </w:r>
            <w:proofErr w:type="spellEnd"/>
            <w:r w:rsidRPr="00195873">
              <w:rPr>
                <w:rFonts w:ascii="Arial" w:hAnsi="Arial" w:cs="Arial"/>
                <w:sz w:val="24"/>
              </w:rPr>
              <w:t xml:space="preserve"> en personeelsplanning. Tobania is gespecialiseerd in cloud, hybride infrastructuur, security en innovatie. Het biedt daarnaast oplossingen binnen digitale marketing en Finance.</w:t>
            </w:r>
            <w:sdt>
              <w:sdtPr>
                <w:rPr>
                  <w:rFonts w:ascii="Arial" w:hAnsi="Arial" w:cs="Arial"/>
                  <w:sz w:val="24"/>
                </w:rPr>
                <w:id w:val="158510641"/>
                <w:citation/>
              </w:sdtPr>
              <w:sdtEndPr/>
              <w:sdtContent>
                <w:r w:rsidRPr="00195873">
                  <w:rPr>
                    <w:rFonts w:ascii="Arial" w:hAnsi="Arial" w:cs="Arial"/>
                    <w:sz w:val="24"/>
                  </w:rPr>
                  <w:fldChar w:fldCharType="begin"/>
                </w:r>
                <w:r w:rsidRPr="00195873">
                  <w:rPr>
                    <w:rFonts w:ascii="Arial" w:hAnsi="Arial" w:cs="Arial"/>
                    <w:sz w:val="24"/>
                  </w:rPr>
                  <w:instrText xml:space="preserve"> CITATION Tob22 \l 2067 </w:instrText>
                </w:r>
                <w:r w:rsidRPr="00195873">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[1]</w:t>
                </w:r>
                <w:r w:rsidRPr="00195873">
                  <w:rPr>
                    <w:rFonts w:ascii="Arial" w:hAnsi="Arial" w:cs="Arial"/>
                    <w:sz w:val="24"/>
                  </w:rPr>
                  <w:fldChar w:fldCharType="end"/>
                </w:r>
              </w:sdtContent>
            </w:sdt>
          </w:p>
          <w:p w14:paraId="44E2897F" w14:textId="41C1A879" w:rsidR="00773FA6" w:rsidRPr="00195873" w:rsidRDefault="00773FA6" w:rsidP="004D77D5">
            <w:pPr>
              <w:rPr>
                <w:rFonts w:ascii="Arial" w:hAnsi="Arial" w:cs="Arial"/>
                <w:sz w:val="24"/>
              </w:rPr>
            </w:pPr>
          </w:p>
          <w:p w14:paraId="3D6913E8" w14:textId="4EE9CA2C" w:rsidR="00773FA6" w:rsidRPr="00195873" w:rsidRDefault="00773FA6" w:rsidP="004D77D5">
            <w:pPr>
              <w:rPr>
                <w:rFonts w:ascii="Arial" w:hAnsi="Arial" w:cs="Arial"/>
                <w:sz w:val="24"/>
              </w:rPr>
            </w:pPr>
            <w:r w:rsidRPr="00195873">
              <w:rPr>
                <w:rFonts w:ascii="Arial" w:hAnsi="Arial" w:cs="Arial"/>
                <w:sz w:val="24"/>
              </w:rPr>
              <w:t>Het team van Tobania waarvan deze stage deel uitmaakt werkt binnen .Net technologieën</w:t>
            </w:r>
            <w:r w:rsidR="00BA28B6">
              <w:rPr>
                <w:rFonts w:ascii="Arial" w:hAnsi="Arial" w:cs="Arial"/>
                <w:sz w:val="24"/>
              </w:rPr>
              <w:t xml:space="preserve"> in het kantoor in Hasselt.</w:t>
            </w:r>
          </w:p>
          <w:p w14:paraId="6009DF2D" w14:textId="77777777" w:rsidR="00D27E77" w:rsidRPr="00195873" w:rsidRDefault="00D27E77" w:rsidP="004D77D5">
            <w:pPr>
              <w:rPr>
                <w:rFonts w:ascii="Arial" w:hAnsi="Arial" w:cs="Arial"/>
                <w:sz w:val="24"/>
              </w:rPr>
            </w:pPr>
          </w:p>
          <w:p w14:paraId="1896E3F3" w14:textId="77777777" w:rsidR="00234E04" w:rsidRDefault="00A21BAC" w:rsidP="006C594F">
            <w:pPr>
              <w:rPr>
                <w:rFonts w:ascii="Arial" w:hAnsi="Arial" w:cs="Arial"/>
                <w:sz w:val="24"/>
              </w:rPr>
            </w:pPr>
            <w:r w:rsidRPr="00195873">
              <w:rPr>
                <w:rFonts w:ascii="Arial" w:hAnsi="Arial" w:cs="Arial"/>
                <w:sz w:val="24"/>
              </w:rPr>
              <w:t>Ik heb voor Tobania gekozen omdat hun project</w:t>
            </w:r>
            <w:r w:rsidR="00BA28B6">
              <w:rPr>
                <w:rFonts w:ascii="Arial" w:hAnsi="Arial" w:cs="Arial"/>
                <w:sz w:val="24"/>
              </w:rPr>
              <w:t>en</w:t>
            </w:r>
            <w:r w:rsidRPr="00195873">
              <w:rPr>
                <w:rFonts w:ascii="Arial" w:hAnsi="Arial" w:cs="Arial"/>
                <w:sz w:val="24"/>
              </w:rPr>
              <w:t xml:space="preserve"> mij zeker interessant </w:t>
            </w:r>
            <w:r w:rsidR="00773FA6" w:rsidRPr="00195873">
              <w:rPr>
                <w:rFonts w:ascii="Arial" w:hAnsi="Arial" w:cs="Arial"/>
                <w:sz w:val="24"/>
              </w:rPr>
              <w:t>lek</w:t>
            </w:r>
            <w:r w:rsidR="00BA28B6">
              <w:rPr>
                <w:rFonts w:ascii="Arial" w:hAnsi="Arial" w:cs="Arial"/>
                <w:sz w:val="24"/>
              </w:rPr>
              <w:t>en. Na een uitnodiging voor e</w:t>
            </w:r>
            <w:r w:rsidRPr="00195873">
              <w:rPr>
                <w:rFonts w:ascii="Arial" w:hAnsi="Arial" w:cs="Arial"/>
                <w:sz w:val="24"/>
              </w:rPr>
              <w:t xml:space="preserve">en eerste persoonlijk gesprek was ik overtuigd. </w:t>
            </w:r>
            <w:r w:rsidR="00BA28B6">
              <w:rPr>
                <w:rFonts w:ascii="Arial" w:hAnsi="Arial" w:cs="Arial"/>
                <w:sz w:val="24"/>
              </w:rPr>
              <w:t>Ik kon me direct vinden in hun bedrijfscultuur</w:t>
            </w:r>
            <w:r w:rsidRPr="00195873">
              <w:rPr>
                <w:rFonts w:ascii="Arial" w:hAnsi="Arial" w:cs="Arial"/>
                <w:sz w:val="24"/>
              </w:rPr>
              <w:t>. Als omgeving heb ik altijd meer interesse gehad in .N</w:t>
            </w:r>
            <w:r w:rsidR="00773FA6" w:rsidRPr="00195873">
              <w:rPr>
                <w:rFonts w:ascii="Arial" w:hAnsi="Arial" w:cs="Arial"/>
                <w:sz w:val="24"/>
              </w:rPr>
              <w:t>et</w:t>
            </w:r>
            <w:r w:rsidRPr="00195873">
              <w:rPr>
                <w:rFonts w:ascii="Arial" w:hAnsi="Arial" w:cs="Arial"/>
                <w:sz w:val="24"/>
              </w:rPr>
              <w:t xml:space="preserve">. Deze opdracht is ook een verderzetting van een </w:t>
            </w:r>
            <w:r w:rsidR="00773FA6" w:rsidRPr="00195873">
              <w:rPr>
                <w:rFonts w:ascii="Arial" w:hAnsi="Arial" w:cs="Arial"/>
                <w:sz w:val="24"/>
              </w:rPr>
              <w:t>stageproject</w:t>
            </w:r>
            <w:r w:rsidRPr="00195873">
              <w:rPr>
                <w:rFonts w:ascii="Arial" w:hAnsi="Arial" w:cs="Arial"/>
                <w:sz w:val="24"/>
              </w:rPr>
              <w:t xml:space="preserve"> van vorig jaar. </w:t>
            </w:r>
            <w:r w:rsidR="00773FA6" w:rsidRPr="00195873">
              <w:rPr>
                <w:rFonts w:ascii="Arial" w:hAnsi="Arial" w:cs="Arial"/>
                <w:sz w:val="24"/>
              </w:rPr>
              <w:t xml:space="preserve">De student die hieraan gewerkt heeft </w:t>
            </w:r>
            <w:r w:rsidR="00BA28B6">
              <w:rPr>
                <w:rFonts w:ascii="Arial" w:hAnsi="Arial" w:cs="Arial"/>
                <w:sz w:val="24"/>
              </w:rPr>
              <w:t>werkt</w:t>
            </w:r>
            <w:r w:rsidR="00773FA6" w:rsidRPr="00195873">
              <w:rPr>
                <w:rFonts w:ascii="Arial" w:hAnsi="Arial" w:cs="Arial"/>
                <w:sz w:val="24"/>
              </w:rPr>
              <w:t xml:space="preserve"> ondertussen in het Tobania team. </w:t>
            </w:r>
            <w:r w:rsidRPr="00195873">
              <w:rPr>
                <w:rFonts w:ascii="Arial" w:hAnsi="Arial" w:cs="Arial"/>
                <w:sz w:val="24"/>
              </w:rPr>
              <w:t xml:space="preserve">Dus is het ook wel boeiend om de vorige student hierbij te betrekken om zijn </w:t>
            </w:r>
            <w:r w:rsidR="006C594F">
              <w:rPr>
                <w:rFonts w:ascii="Arial" w:hAnsi="Arial" w:cs="Arial"/>
                <w:sz w:val="24"/>
              </w:rPr>
              <w:t>kennis van het project te kunnen aanspreken wanneer nodig.</w:t>
            </w:r>
          </w:p>
          <w:p w14:paraId="2A255886" w14:textId="64011531" w:rsidR="006C594F" w:rsidRPr="00BF1E48" w:rsidRDefault="006C594F" w:rsidP="006C594F">
            <w:pPr>
              <w:rPr>
                <w:rFonts w:ascii="Times New Roman" w:hAnsi="Times New Roman"/>
                <w:sz w:val="24"/>
              </w:rPr>
            </w:pPr>
          </w:p>
        </w:tc>
      </w:tr>
    </w:tbl>
    <w:p w14:paraId="0B73536B" w14:textId="1258E5FB" w:rsidR="00616BB4" w:rsidRDefault="00616BB4" w:rsidP="004D77D5">
      <w:pPr>
        <w:rPr>
          <w:rFonts w:ascii="Times New Roman" w:hAnsi="Times New Roman"/>
          <w:sz w:val="24"/>
        </w:rPr>
      </w:pPr>
    </w:p>
    <w:p w14:paraId="777B9044" w14:textId="77777777" w:rsidR="00616BB4" w:rsidRDefault="00616BB4">
      <w:pPr>
        <w:jc w:val="left"/>
        <w:rPr>
          <w:rFonts w:ascii="Times New Roman" w:hAnsi="Times New Roman"/>
          <w:sz w:val="24"/>
        </w:rPr>
      </w:pPr>
      <w:r>
        <w:rPr>
          <w:rFonts w:ascii="Times New Roman" w:hAnsi="Times New Roman"/>
          <w:sz w:val="24"/>
        </w:rPr>
        <w:br w:type="page"/>
      </w:r>
    </w:p>
    <w:p w14:paraId="514AF8F3" w14:textId="77777777" w:rsidR="0010008E" w:rsidRPr="005A0F99" w:rsidRDefault="0010008E" w:rsidP="00472F07">
      <w:pPr>
        <w:pStyle w:val="Kop2"/>
        <w:numPr>
          <w:ilvl w:val="0"/>
          <w:numId w:val="3"/>
        </w:numPr>
        <w:rPr>
          <w:rFonts w:ascii="Arial" w:hAnsi="Arial" w:cs="Arial"/>
          <w:b w:val="0"/>
          <w:sz w:val="28"/>
          <w:szCs w:val="28"/>
        </w:rPr>
      </w:pPr>
      <w:bookmarkStart w:id="12" w:name="_Toc379741046"/>
      <w:r w:rsidRPr="005A0F99">
        <w:rPr>
          <w:rFonts w:ascii="Arial" w:hAnsi="Arial" w:cs="Arial"/>
          <w:b w:val="0"/>
          <w:sz w:val="28"/>
          <w:szCs w:val="28"/>
        </w:rPr>
        <w:lastRenderedPageBreak/>
        <w:t>Probleemstelling</w:t>
      </w:r>
      <w:r w:rsidR="00223024">
        <w:rPr>
          <w:rFonts w:ascii="Arial" w:hAnsi="Arial" w:cs="Arial"/>
          <w:b w:val="0"/>
          <w:sz w:val="28"/>
          <w:szCs w:val="28"/>
        </w:rPr>
        <w:t>(en)</w:t>
      </w:r>
      <w:bookmarkEnd w:id="12"/>
    </w:p>
    <w:p w14:paraId="443D6A6E" w14:textId="77777777" w:rsidR="0010008E" w:rsidRDefault="0010008E" w:rsidP="0010008E">
      <w:pPr>
        <w:rPr>
          <w:rFonts w:ascii="Times New Roman" w:hAnsi="Times New Roman"/>
          <w:sz w:val="24"/>
        </w:rPr>
      </w:pPr>
    </w:p>
    <w:p w14:paraId="0328C3E0" w14:textId="77777777" w:rsidR="007A791B" w:rsidRDefault="0010008E" w:rsidP="0010008E">
      <w:pPr>
        <w:autoSpaceDE w:val="0"/>
        <w:autoSpaceDN w:val="0"/>
        <w:adjustRightInd w:val="0"/>
        <w:jc w:val="left"/>
        <w:rPr>
          <w:rFonts w:ascii="Times New Roman" w:hAnsi="Times New Roman"/>
          <w:sz w:val="24"/>
        </w:rPr>
      </w:pPr>
      <w:r w:rsidRPr="00822CB4">
        <w:rPr>
          <w:rFonts w:ascii="Times New Roman" w:hAnsi="Times New Roman"/>
          <w:b/>
          <w:sz w:val="24"/>
        </w:rPr>
        <w:t>Waarom</w:t>
      </w:r>
      <w:r w:rsidRPr="009B3850">
        <w:rPr>
          <w:rFonts w:ascii="Times New Roman" w:hAnsi="Times New Roman"/>
          <w:sz w:val="24"/>
        </w:rPr>
        <w:t xml:space="preserve"> er iets</w:t>
      </w:r>
      <w:r>
        <w:rPr>
          <w:rFonts w:ascii="Times New Roman" w:hAnsi="Times New Roman"/>
          <w:sz w:val="24"/>
        </w:rPr>
        <w:t xml:space="preserve"> </w:t>
      </w:r>
      <w:r w:rsidRPr="009B3850">
        <w:rPr>
          <w:rFonts w:ascii="Times New Roman" w:hAnsi="Times New Roman"/>
          <w:sz w:val="24"/>
        </w:rPr>
        <w:t xml:space="preserve">moet worden geproduceerd, blijkt uit de </w:t>
      </w:r>
      <w:r w:rsidR="00330411" w:rsidRPr="009A4122">
        <w:rPr>
          <w:rFonts w:ascii="Times New Roman" w:hAnsi="Times New Roman"/>
          <w:b/>
          <w:sz w:val="24"/>
        </w:rPr>
        <w:t>probleemstelling</w:t>
      </w:r>
      <w:r w:rsidR="0031586F">
        <w:rPr>
          <w:rFonts w:ascii="Times New Roman" w:hAnsi="Times New Roman"/>
          <w:sz w:val="24"/>
        </w:rPr>
        <w:t>. Wat is het probleem dat je moet gaan oplossen?</w:t>
      </w:r>
      <w:r w:rsidR="00133671">
        <w:rPr>
          <w:rFonts w:ascii="Times New Roman" w:hAnsi="Times New Roman"/>
          <w:sz w:val="24"/>
        </w:rPr>
        <w:t xml:space="preserve"> Waarom werd het project opgestart, </w:t>
      </w:r>
      <w:r w:rsidR="0014581D">
        <w:rPr>
          <w:rFonts w:ascii="Times New Roman" w:hAnsi="Times New Roman"/>
          <w:sz w:val="24"/>
        </w:rPr>
        <w:t xml:space="preserve">in welke fase bevindt het project zich </w:t>
      </w:r>
      <w:r w:rsidR="00BC4F62">
        <w:rPr>
          <w:rFonts w:ascii="Times New Roman" w:hAnsi="Times New Roman"/>
          <w:sz w:val="24"/>
        </w:rPr>
        <w:t>op het moment van de stage,…</w:t>
      </w:r>
      <w:r w:rsidR="00344E12">
        <w:rPr>
          <w:rFonts w:ascii="Times New Roman" w:hAnsi="Times New Roman"/>
          <w:sz w:val="24"/>
        </w:rPr>
        <w:t>?</w:t>
      </w:r>
    </w:p>
    <w:p w14:paraId="4DEF078B" w14:textId="77777777" w:rsidR="00133671" w:rsidRDefault="00133671" w:rsidP="0010008E">
      <w:pPr>
        <w:autoSpaceDE w:val="0"/>
        <w:autoSpaceDN w:val="0"/>
        <w:adjustRightInd w:val="0"/>
        <w:jc w:val="left"/>
        <w:rPr>
          <w:rFonts w:ascii="Times New Roman" w:hAnsi="Times New Roman"/>
          <w:sz w:val="24"/>
        </w:rPr>
      </w:pPr>
      <w:r w:rsidRPr="009A4122">
        <w:rPr>
          <w:rFonts w:ascii="Times New Roman" w:hAnsi="Times New Roman"/>
          <w:b/>
          <w:sz w:val="24"/>
        </w:rPr>
        <w:t>Wat</w:t>
      </w:r>
      <w:r>
        <w:rPr>
          <w:rFonts w:ascii="Times New Roman" w:hAnsi="Times New Roman"/>
          <w:sz w:val="24"/>
        </w:rPr>
        <w:t xml:space="preserve"> </w:t>
      </w:r>
      <w:r w:rsidRPr="009B3850">
        <w:rPr>
          <w:rFonts w:ascii="Times New Roman" w:hAnsi="Times New Roman"/>
          <w:sz w:val="24"/>
        </w:rPr>
        <w:t xml:space="preserve">er geproduceerd gaat worden, wordt in de </w:t>
      </w:r>
      <w:r w:rsidRPr="009A4122">
        <w:rPr>
          <w:rFonts w:ascii="Times New Roman" w:hAnsi="Times New Roman"/>
          <w:b/>
          <w:sz w:val="24"/>
        </w:rPr>
        <w:t>doelstelling</w:t>
      </w:r>
      <w:r w:rsidRPr="009B3850">
        <w:rPr>
          <w:rFonts w:ascii="Times New Roman" w:hAnsi="Times New Roman"/>
          <w:sz w:val="24"/>
        </w:rPr>
        <w:t xml:space="preserve"> uiteengezet</w:t>
      </w:r>
      <w:r w:rsidR="00344E12">
        <w:rPr>
          <w:rFonts w:ascii="Times New Roman" w:hAnsi="Times New Roman"/>
          <w:sz w:val="24"/>
        </w:rPr>
        <w:t>.</w:t>
      </w:r>
    </w:p>
    <w:p w14:paraId="66014EEA" w14:textId="77777777" w:rsidR="005670BE" w:rsidRDefault="005670BE" w:rsidP="006057D0">
      <w:pPr>
        <w:rPr>
          <w:rFonts w:ascii="Times New Roman" w:hAnsi="Times New Roman"/>
          <w:sz w:val="24"/>
        </w:rPr>
      </w:pPr>
    </w:p>
    <w:p w14:paraId="5B3D5BAB" w14:textId="77777777" w:rsidR="00223024" w:rsidRDefault="00223024" w:rsidP="006057D0">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6057D0" w:rsidRPr="00BF1E48" w14:paraId="48D46CB2" w14:textId="77777777" w:rsidTr="00BF1E48">
        <w:tc>
          <w:tcPr>
            <w:tcW w:w="9211" w:type="dxa"/>
          </w:tcPr>
          <w:p w14:paraId="5BF2A834" w14:textId="2511FCD7" w:rsidR="006057D0" w:rsidRDefault="00F5780B" w:rsidP="00CE72ED">
            <w:pPr>
              <w:rPr>
                <w:rFonts w:ascii="Arial" w:hAnsi="Arial" w:cs="Arial"/>
                <w:sz w:val="24"/>
              </w:rPr>
            </w:pPr>
            <w:r w:rsidRPr="00195873">
              <w:rPr>
                <w:rFonts w:ascii="Arial" w:hAnsi="Arial" w:cs="Arial"/>
                <w:sz w:val="24"/>
              </w:rPr>
              <w:t xml:space="preserve">Dit project is gekomen op vraag van </w:t>
            </w:r>
            <w:r w:rsidR="00616BB4" w:rsidRPr="00195873">
              <w:rPr>
                <w:rFonts w:ascii="Arial" w:hAnsi="Arial" w:cs="Arial"/>
                <w:sz w:val="24"/>
              </w:rPr>
              <w:t>Acerta, een klant van Tobania</w:t>
            </w:r>
            <w:r w:rsidRPr="00195873">
              <w:rPr>
                <w:rFonts w:ascii="Arial" w:hAnsi="Arial" w:cs="Arial"/>
                <w:sz w:val="24"/>
              </w:rPr>
              <w:t>.</w:t>
            </w:r>
            <w:r w:rsidR="00616BB4" w:rsidRPr="00195873">
              <w:rPr>
                <w:rFonts w:ascii="Arial" w:hAnsi="Arial" w:cs="Arial"/>
                <w:sz w:val="24"/>
              </w:rPr>
              <w:t xml:space="preserve"> Acerta maakt gebruik van een programma genaamd Arno, dit programma is zeer krachtig maar ondertussen wat ouderwets.</w:t>
            </w:r>
          </w:p>
          <w:p w14:paraId="3E1D9A0C" w14:textId="0C8287C8" w:rsidR="00163631" w:rsidRDefault="00163631" w:rsidP="00CE72ED">
            <w:pPr>
              <w:rPr>
                <w:rFonts w:ascii="Arial" w:hAnsi="Arial" w:cs="Arial"/>
                <w:sz w:val="24"/>
              </w:rPr>
            </w:pPr>
            <w:r>
              <w:rPr>
                <w:rFonts w:ascii="Arial" w:hAnsi="Arial" w:cs="Arial"/>
                <w:sz w:val="24"/>
              </w:rPr>
              <w:t xml:space="preserve">Om dit op te lossen is er </w:t>
            </w:r>
            <w:del w:id="13" w:author="Marijke Willems" w:date="2022-03-20T23:03:00Z">
              <w:r w:rsidDel="00F91E17">
                <w:rPr>
                  <w:rFonts w:ascii="Arial" w:hAnsi="Arial" w:cs="Arial"/>
                  <w:sz w:val="24"/>
                </w:rPr>
                <w:delText xml:space="preserve">vorig jaar </w:delText>
              </w:r>
            </w:del>
            <w:r>
              <w:rPr>
                <w:rFonts w:ascii="Arial" w:hAnsi="Arial" w:cs="Arial"/>
                <w:sz w:val="24"/>
              </w:rPr>
              <w:t>een tool ontwikkeld</w:t>
            </w:r>
            <w:r w:rsidR="005A5B29">
              <w:rPr>
                <w:rFonts w:ascii="Arial" w:hAnsi="Arial" w:cs="Arial"/>
                <w:sz w:val="24"/>
              </w:rPr>
              <w:t>,</w:t>
            </w:r>
            <w:r>
              <w:rPr>
                <w:rFonts w:ascii="Arial" w:hAnsi="Arial" w:cs="Arial"/>
                <w:sz w:val="24"/>
              </w:rPr>
              <w:t xml:space="preserve"> </w:t>
            </w:r>
            <w:r>
              <w:rPr>
                <w:rFonts w:ascii="Arial" w:hAnsi="Arial" w:cs="Arial"/>
                <w:i/>
                <w:iCs/>
                <w:sz w:val="24"/>
              </w:rPr>
              <w:t>Task Scheduler</w:t>
            </w:r>
            <w:ins w:id="14" w:author="Marijke Willems" w:date="2022-03-20T23:03:00Z">
              <w:r w:rsidR="00F91E17">
                <w:rPr>
                  <w:rFonts w:ascii="Arial" w:hAnsi="Arial" w:cs="Arial"/>
                  <w:sz w:val="24"/>
                </w:rPr>
                <w:t>. D</w:t>
              </w:r>
            </w:ins>
            <w:del w:id="15" w:author="Marijke Willems" w:date="2022-03-20T23:03:00Z">
              <w:r w:rsidDel="00F91E17">
                <w:rPr>
                  <w:rFonts w:ascii="Arial" w:hAnsi="Arial" w:cs="Arial"/>
                  <w:sz w:val="24"/>
                </w:rPr>
                <w:delText xml:space="preserve"> </w:delText>
              </w:r>
            </w:del>
            <w:del w:id="16" w:author="Marijke Willems" w:date="2022-03-20T23:04:00Z">
              <w:r w:rsidDel="00F91E17">
                <w:rPr>
                  <w:rFonts w:ascii="Arial" w:hAnsi="Arial" w:cs="Arial"/>
                  <w:sz w:val="24"/>
                </w:rPr>
                <w:delText>d</w:delText>
              </w:r>
            </w:del>
            <w:r>
              <w:rPr>
                <w:rFonts w:ascii="Arial" w:hAnsi="Arial" w:cs="Arial"/>
                <w:sz w:val="24"/>
              </w:rPr>
              <w:t xml:space="preserve">it was een stageopdracht van </w:t>
            </w:r>
            <w:ins w:id="17" w:author="Marijke Willems" w:date="2022-03-20T23:04:00Z">
              <w:r w:rsidR="00F91E17">
                <w:rPr>
                  <w:rFonts w:ascii="Arial" w:hAnsi="Arial" w:cs="Arial"/>
                  <w:sz w:val="24"/>
                </w:rPr>
                <w:t xml:space="preserve">student van </w:t>
              </w:r>
            </w:ins>
            <w:r>
              <w:rPr>
                <w:rFonts w:ascii="Arial" w:hAnsi="Arial" w:cs="Arial"/>
                <w:sz w:val="24"/>
              </w:rPr>
              <w:t>vorig jaar. Met deze tool kan een gebruiken een opdracht plaatsen binnen Arno met een opgelegd schema zonder dat de gebruiker in contact moet komen met Arno zelf.</w:t>
            </w:r>
          </w:p>
          <w:p w14:paraId="76B848FC" w14:textId="66C78C49" w:rsidR="005A5B29" w:rsidRDefault="005A5B29" w:rsidP="00CE72ED">
            <w:pPr>
              <w:rPr>
                <w:rFonts w:ascii="Arial" w:hAnsi="Arial" w:cs="Arial"/>
                <w:sz w:val="24"/>
              </w:rPr>
            </w:pPr>
            <w:r>
              <w:rPr>
                <w:rFonts w:ascii="Arial" w:hAnsi="Arial" w:cs="Arial"/>
                <w:sz w:val="24"/>
              </w:rPr>
              <w:t xml:space="preserve">Als tweede probleem zou Acerta graag gebruik maken van externe </w:t>
            </w:r>
            <w:commentRangeStart w:id="18"/>
            <w:r>
              <w:rPr>
                <w:rFonts w:ascii="Arial" w:hAnsi="Arial" w:cs="Arial"/>
                <w:sz w:val="24"/>
              </w:rPr>
              <w:t>API’s</w:t>
            </w:r>
            <w:commentRangeEnd w:id="18"/>
            <w:r w:rsidR="00DC18C5">
              <w:rPr>
                <w:rStyle w:val="Verwijzingopmerking"/>
              </w:rPr>
              <w:commentReference w:id="18"/>
            </w:r>
            <w:r>
              <w:rPr>
                <w:rFonts w:ascii="Arial" w:hAnsi="Arial" w:cs="Arial"/>
                <w:sz w:val="24"/>
              </w:rPr>
              <w:t xml:space="preserve">. Dit zijn </w:t>
            </w:r>
            <w:r w:rsidRPr="005A5B29">
              <w:rPr>
                <w:rFonts w:ascii="Arial" w:hAnsi="Arial" w:cs="Arial"/>
                <w:i/>
                <w:iCs/>
                <w:sz w:val="24"/>
              </w:rPr>
              <w:t>Application Programming Interface</w:t>
            </w:r>
            <w:r>
              <w:rPr>
                <w:rFonts w:ascii="Arial" w:hAnsi="Arial" w:cs="Arial"/>
                <w:i/>
                <w:iCs/>
                <w:sz w:val="24"/>
              </w:rPr>
              <w:t>s</w:t>
            </w:r>
            <w:r>
              <w:rPr>
                <w:rFonts w:ascii="Arial" w:hAnsi="Arial" w:cs="Arial"/>
                <w:sz w:val="24"/>
              </w:rPr>
              <w:t xml:space="preserve"> van andere bedrijven die open gesteld zijn om te gebruiken. Maar dit kan niet zomaar</w:t>
            </w:r>
            <w:r w:rsidR="004A36BA">
              <w:rPr>
                <w:rFonts w:ascii="Arial" w:hAnsi="Arial" w:cs="Arial"/>
                <w:sz w:val="24"/>
              </w:rPr>
              <w:t>.</w:t>
            </w:r>
          </w:p>
          <w:p w14:paraId="3EE17D5C" w14:textId="77777777" w:rsidR="006057D0" w:rsidRDefault="004A36BA" w:rsidP="004A36BA">
            <w:pPr>
              <w:rPr>
                <w:rFonts w:ascii="Arial" w:hAnsi="Arial" w:cs="Arial"/>
                <w:sz w:val="24"/>
              </w:rPr>
            </w:pPr>
            <w:r>
              <w:rPr>
                <w:rFonts w:ascii="Arial" w:hAnsi="Arial" w:cs="Arial"/>
                <w:sz w:val="24"/>
              </w:rPr>
              <w:t>In de toekomst zal er met verschillende externe API’s gewerkt worden en dit moet gestructureerd blijven.</w:t>
            </w:r>
          </w:p>
          <w:p w14:paraId="55C02EE8" w14:textId="7FF04058" w:rsidR="004A36BA" w:rsidRPr="00BF1E48" w:rsidRDefault="004A36BA" w:rsidP="004A36BA">
            <w:pPr>
              <w:rPr>
                <w:rFonts w:ascii="Times New Roman" w:hAnsi="Times New Roman"/>
                <w:sz w:val="24"/>
              </w:rPr>
            </w:pPr>
          </w:p>
        </w:tc>
      </w:tr>
    </w:tbl>
    <w:p w14:paraId="70349E2A" w14:textId="77777777" w:rsidR="00BB44AB" w:rsidRDefault="00BB44AB">
      <w:pPr>
        <w:jc w:val="left"/>
        <w:rPr>
          <w:rFonts w:ascii="Arial" w:hAnsi="Arial" w:cs="Arial"/>
          <w:bCs/>
          <w:snapToGrid w:val="0"/>
          <w:sz w:val="28"/>
          <w:szCs w:val="28"/>
          <w:u w:val="single"/>
        </w:rPr>
      </w:pPr>
      <w:bookmarkStart w:id="19" w:name="_Toc379741047"/>
      <w:r>
        <w:rPr>
          <w:rFonts w:ascii="Arial" w:hAnsi="Arial" w:cs="Arial"/>
          <w:b/>
          <w:sz w:val="28"/>
          <w:szCs w:val="28"/>
        </w:rPr>
        <w:br w:type="page"/>
      </w:r>
    </w:p>
    <w:p w14:paraId="185AD084" w14:textId="1DB194E5" w:rsidR="00B01A09" w:rsidRPr="005A0F99" w:rsidRDefault="00B01A09" w:rsidP="00736AA3">
      <w:pPr>
        <w:pStyle w:val="Kop2"/>
        <w:numPr>
          <w:ilvl w:val="0"/>
          <w:numId w:val="3"/>
        </w:numPr>
      </w:pPr>
      <w:r w:rsidRPr="00736AA3">
        <w:rPr>
          <w:rFonts w:ascii="Arial" w:hAnsi="Arial" w:cs="Arial"/>
          <w:b w:val="0"/>
          <w:sz w:val="28"/>
          <w:szCs w:val="28"/>
        </w:rPr>
        <w:lastRenderedPageBreak/>
        <w:t>Doelstelling</w:t>
      </w:r>
      <w:r w:rsidR="00223024" w:rsidRPr="00736AA3">
        <w:rPr>
          <w:rFonts w:ascii="Arial" w:hAnsi="Arial" w:cs="Arial"/>
          <w:b w:val="0"/>
          <w:sz w:val="28"/>
          <w:szCs w:val="28"/>
        </w:rPr>
        <w:t>(en)</w:t>
      </w:r>
      <w:bookmarkEnd w:id="19"/>
    </w:p>
    <w:p w14:paraId="6EFE2859" w14:textId="77777777" w:rsidR="00B01A09" w:rsidRPr="00B01A09" w:rsidRDefault="00B01A09" w:rsidP="00B01A09">
      <w:pPr>
        <w:rPr>
          <w:rFonts w:ascii="Times New Roman" w:hAnsi="Times New Roman"/>
          <w:sz w:val="24"/>
        </w:rPr>
      </w:pPr>
    </w:p>
    <w:p w14:paraId="275EDAB7" w14:textId="77777777" w:rsidR="00B01A09" w:rsidRDefault="00B01A09" w:rsidP="00B01A09">
      <w:pPr>
        <w:rPr>
          <w:rFonts w:ascii="Times New Roman" w:hAnsi="Times New Roman"/>
          <w:sz w:val="24"/>
        </w:rPr>
      </w:pPr>
    </w:p>
    <w:p w14:paraId="7CF96609" w14:textId="77777777" w:rsidR="00257D4B" w:rsidRPr="00692733" w:rsidRDefault="00114318" w:rsidP="00692733">
      <w:pPr>
        <w:rPr>
          <w:rFonts w:ascii="Times New Roman" w:hAnsi="Times New Roman"/>
          <w:sz w:val="24"/>
          <w:lang w:val="nl-NL"/>
        </w:rPr>
      </w:pPr>
      <w:r>
        <w:rPr>
          <w:rFonts w:ascii="Times New Roman" w:hAnsi="Times New Roman"/>
          <w:sz w:val="24"/>
        </w:rPr>
        <w:t>Door middel van een</w:t>
      </w:r>
      <w:r w:rsidR="00B01A09" w:rsidRPr="00114318">
        <w:rPr>
          <w:rFonts w:ascii="Times New Roman" w:hAnsi="Times New Roman"/>
          <w:sz w:val="24"/>
        </w:rPr>
        <w:t xml:space="preserve"> </w:t>
      </w:r>
      <w:r w:rsidR="00B01A09">
        <w:rPr>
          <w:rFonts w:ascii="Times New Roman" w:hAnsi="Times New Roman"/>
          <w:sz w:val="24"/>
        </w:rPr>
        <w:t xml:space="preserve">doelstelling </w:t>
      </w:r>
      <w:r>
        <w:rPr>
          <w:rFonts w:ascii="Times New Roman" w:hAnsi="Times New Roman"/>
          <w:sz w:val="24"/>
        </w:rPr>
        <w:t xml:space="preserve">wordt </w:t>
      </w:r>
      <w:r w:rsidR="00B01A09">
        <w:rPr>
          <w:rFonts w:ascii="Times New Roman" w:hAnsi="Times New Roman"/>
          <w:sz w:val="24"/>
        </w:rPr>
        <w:t xml:space="preserve">het gewenste eindresultaat van het project </w:t>
      </w:r>
      <w:r w:rsidR="003832F4">
        <w:rPr>
          <w:rFonts w:ascii="Times New Roman" w:hAnsi="Times New Roman"/>
          <w:sz w:val="24"/>
        </w:rPr>
        <w:t>om</w:t>
      </w:r>
      <w:r w:rsidR="00B01A09">
        <w:rPr>
          <w:rFonts w:ascii="Times New Roman" w:hAnsi="Times New Roman"/>
          <w:sz w:val="24"/>
        </w:rPr>
        <w:t>schreven</w:t>
      </w:r>
      <w:r w:rsidR="00692733" w:rsidRPr="00692733">
        <w:rPr>
          <w:rFonts w:ascii="Times New Roman" w:hAnsi="Times New Roman"/>
          <w:sz w:val="24"/>
        </w:rPr>
        <w:t>. Onder omschrijving verstaan we een bondige en relevante beschrijving van de  doelstelli</w:t>
      </w:r>
      <w:r w:rsidR="004E0BF9">
        <w:rPr>
          <w:rFonts w:ascii="Times New Roman" w:hAnsi="Times New Roman"/>
          <w:sz w:val="24"/>
        </w:rPr>
        <w:t>ngen die je wil verwezenlijken</w:t>
      </w:r>
      <w:r w:rsidR="00DB1648" w:rsidRPr="00DB1648">
        <w:rPr>
          <w:rFonts w:ascii="Times New Roman" w:hAnsi="Times New Roman"/>
          <w:sz w:val="24"/>
        </w:rPr>
        <w:t>, de methodiek die je kan/gaat aanwenden</w:t>
      </w:r>
      <w:r w:rsidR="00DB1648">
        <w:rPr>
          <w:rFonts w:ascii="Times New Roman" w:hAnsi="Times New Roman"/>
          <w:sz w:val="24"/>
        </w:rPr>
        <w:t>,…</w:t>
      </w:r>
    </w:p>
    <w:p w14:paraId="06CC5305" w14:textId="77777777" w:rsidR="00257D4B" w:rsidRDefault="00257D4B" w:rsidP="00257D4B">
      <w:pPr>
        <w:rPr>
          <w:rFonts w:ascii="Times New Roman" w:hAnsi="Times New Roman"/>
          <w:sz w:val="24"/>
        </w:rPr>
      </w:pPr>
      <w:r>
        <w:rPr>
          <w:rFonts w:ascii="Times New Roman" w:hAnsi="Times New Roman"/>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257D4B" w:rsidRPr="00BF1E48" w14:paraId="08F1C343" w14:textId="77777777" w:rsidTr="00BF1E48">
        <w:tc>
          <w:tcPr>
            <w:tcW w:w="9211" w:type="dxa"/>
          </w:tcPr>
          <w:p w14:paraId="57F47B68" w14:textId="76AACB63" w:rsidR="00257D4B" w:rsidRDefault="004A36BA" w:rsidP="004A36BA">
            <w:pPr>
              <w:rPr>
                <w:rFonts w:ascii="Arial" w:hAnsi="Arial" w:cs="Arial"/>
                <w:sz w:val="24"/>
              </w:rPr>
            </w:pPr>
            <w:r>
              <w:rPr>
                <w:rFonts w:ascii="Arial" w:hAnsi="Arial" w:cs="Arial"/>
                <w:sz w:val="24"/>
              </w:rPr>
              <w:t>Het</w:t>
            </w:r>
            <w:r w:rsidR="008A7D65" w:rsidRPr="00195873">
              <w:rPr>
                <w:rFonts w:ascii="Arial" w:hAnsi="Arial" w:cs="Arial"/>
                <w:sz w:val="24"/>
              </w:rPr>
              <w:t xml:space="preserve"> project</w:t>
            </w:r>
            <w:r>
              <w:rPr>
                <w:rFonts w:ascii="Arial" w:hAnsi="Arial" w:cs="Arial"/>
                <w:sz w:val="24"/>
              </w:rPr>
              <w:t xml:space="preserve"> dat</w:t>
            </w:r>
            <w:r w:rsidR="008A7D65" w:rsidRPr="00195873">
              <w:rPr>
                <w:rFonts w:ascii="Arial" w:hAnsi="Arial" w:cs="Arial"/>
                <w:sz w:val="24"/>
              </w:rPr>
              <w:t xml:space="preserve"> vorig jaar</w:t>
            </w:r>
            <w:r>
              <w:rPr>
                <w:rFonts w:ascii="Arial" w:hAnsi="Arial" w:cs="Arial"/>
                <w:sz w:val="24"/>
              </w:rPr>
              <w:t xml:space="preserve"> is</w:t>
            </w:r>
            <w:r w:rsidR="008A7D65" w:rsidRPr="00195873">
              <w:rPr>
                <w:rFonts w:ascii="Arial" w:hAnsi="Arial" w:cs="Arial"/>
                <w:sz w:val="24"/>
              </w:rPr>
              <w:t xml:space="preserve"> gestart door een andere stagiair</w:t>
            </w:r>
            <w:ins w:id="20" w:author="Marijke Willems" w:date="2022-03-20T23:05:00Z">
              <w:r w:rsidR="00DC18C5">
                <w:rPr>
                  <w:rFonts w:ascii="Arial" w:hAnsi="Arial" w:cs="Arial"/>
                  <w:sz w:val="24"/>
                </w:rPr>
                <w:t>,</w:t>
              </w:r>
            </w:ins>
            <w:r w:rsidR="008A7D65" w:rsidRPr="00195873">
              <w:rPr>
                <w:rFonts w:ascii="Arial" w:hAnsi="Arial" w:cs="Arial"/>
                <w:sz w:val="24"/>
              </w:rPr>
              <w:t xml:space="preserve"> </w:t>
            </w:r>
            <w:r w:rsidR="00CF0805">
              <w:rPr>
                <w:rFonts w:ascii="Arial" w:hAnsi="Arial" w:cs="Arial"/>
                <w:sz w:val="24"/>
              </w:rPr>
              <w:t xml:space="preserve">heeft al een mooie </w:t>
            </w:r>
            <w:r>
              <w:rPr>
                <w:rFonts w:ascii="Arial" w:hAnsi="Arial" w:cs="Arial"/>
                <w:sz w:val="24"/>
              </w:rPr>
              <w:t xml:space="preserve">en </w:t>
            </w:r>
            <w:r w:rsidR="00CF0805">
              <w:rPr>
                <w:rFonts w:ascii="Arial" w:hAnsi="Arial" w:cs="Arial"/>
                <w:sz w:val="24"/>
              </w:rPr>
              <w:t>gebruiksvriendelijk i</w:t>
            </w:r>
            <w:r>
              <w:rPr>
                <w:rFonts w:ascii="Arial" w:hAnsi="Arial" w:cs="Arial"/>
                <w:sz w:val="24"/>
              </w:rPr>
              <w:t>nterface</w:t>
            </w:r>
            <w:r w:rsidR="008A7D65" w:rsidRPr="00195873">
              <w:rPr>
                <w:rFonts w:ascii="Arial" w:hAnsi="Arial" w:cs="Arial"/>
                <w:sz w:val="24"/>
              </w:rPr>
              <w:t xml:space="preserve">. </w:t>
            </w:r>
            <w:r w:rsidR="00CF0805">
              <w:rPr>
                <w:rFonts w:ascii="Arial" w:hAnsi="Arial" w:cs="Arial"/>
                <w:sz w:val="24"/>
              </w:rPr>
              <w:t>Met de</w:t>
            </w:r>
            <w:r>
              <w:rPr>
                <w:rFonts w:ascii="Arial" w:hAnsi="Arial" w:cs="Arial"/>
                <w:sz w:val="24"/>
              </w:rPr>
              <w:t xml:space="preserve"> </w:t>
            </w:r>
            <w:r w:rsidR="00CF0805">
              <w:rPr>
                <w:rFonts w:ascii="Arial" w:hAnsi="Arial" w:cs="Arial"/>
                <w:sz w:val="24"/>
              </w:rPr>
              <w:t>app</w:t>
            </w:r>
            <w:r w:rsidR="00A7343A">
              <w:rPr>
                <w:rFonts w:ascii="Arial" w:hAnsi="Arial" w:cs="Arial"/>
                <w:sz w:val="24"/>
              </w:rPr>
              <w:t xml:space="preserve">licatie </w:t>
            </w:r>
            <w:r>
              <w:rPr>
                <w:rFonts w:ascii="Arial" w:hAnsi="Arial" w:cs="Arial"/>
                <w:sz w:val="24"/>
              </w:rPr>
              <w:t>kan een gebruiker</w:t>
            </w:r>
            <w:r w:rsidR="00A7343A">
              <w:rPr>
                <w:rFonts w:ascii="Arial" w:hAnsi="Arial" w:cs="Arial"/>
                <w:sz w:val="24"/>
              </w:rPr>
              <w:t xml:space="preserve"> taken aan</w:t>
            </w:r>
            <w:r>
              <w:rPr>
                <w:rFonts w:ascii="Arial" w:hAnsi="Arial" w:cs="Arial"/>
                <w:sz w:val="24"/>
              </w:rPr>
              <w:t xml:space="preserve">maken met </w:t>
            </w:r>
            <w:r w:rsidR="00A7343A">
              <w:rPr>
                <w:rFonts w:ascii="Arial" w:hAnsi="Arial" w:cs="Arial"/>
                <w:sz w:val="24"/>
              </w:rPr>
              <w:t xml:space="preserve">een </w:t>
            </w:r>
            <w:commentRangeStart w:id="21"/>
            <w:r w:rsidR="00A7343A">
              <w:rPr>
                <w:rFonts w:ascii="Arial" w:hAnsi="Arial" w:cs="Arial"/>
                <w:sz w:val="24"/>
              </w:rPr>
              <w:t>vooropgesteld schema</w:t>
            </w:r>
            <w:commentRangeEnd w:id="21"/>
            <w:r w:rsidR="00DC18C5">
              <w:rPr>
                <w:rStyle w:val="Verwijzingopmerking"/>
              </w:rPr>
              <w:commentReference w:id="21"/>
            </w:r>
            <w:r w:rsidR="00A7343A">
              <w:rPr>
                <w:rFonts w:ascii="Arial" w:hAnsi="Arial" w:cs="Arial"/>
                <w:sz w:val="24"/>
              </w:rPr>
              <w:t>.</w:t>
            </w:r>
            <w:r>
              <w:rPr>
                <w:rFonts w:ascii="Arial" w:hAnsi="Arial" w:cs="Arial"/>
                <w:sz w:val="24"/>
              </w:rPr>
              <w:t xml:space="preserve"> Deze taken zullen </w:t>
            </w:r>
            <w:r w:rsidR="00CC2C83">
              <w:rPr>
                <w:rFonts w:ascii="Arial" w:hAnsi="Arial" w:cs="Arial"/>
                <w:sz w:val="24"/>
              </w:rPr>
              <w:t xml:space="preserve">dan </w:t>
            </w:r>
            <w:r>
              <w:rPr>
                <w:rFonts w:ascii="Arial" w:hAnsi="Arial" w:cs="Arial"/>
                <w:sz w:val="24"/>
              </w:rPr>
              <w:t>uitgevoerd worden door Arno in de achtergrond.</w:t>
            </w:r>
          </w:p>
          <w:p w14:paraId="443BF456" w14:textId="5AED3C76" w:rsidR="00CC2C83" w:rsidRDefault="00CC2C83" w:rsidP="004A36BA">
            <w:pPr>
              <w:rPr>
                <w:rFonts w:ascii="Arial" w:hAnsi="Arial" w:cs="Arial"/>
                <w:sz w:val="24"/>
              </w:rPr>
            </w:pPr>
            <w:r>
              <w:rPr>
                <w:rFonts w:ascii="Arial" w:hAnsi="Arial" w:cs="Arial"/>
                <w:sz w:val="24"/>
              </w:rPr>
              <w:t>Er zou nu een uitbreiding gemaakt moeten worden op deze applicatie zodat deze de link kan vormen tussen Arno en de externe API’s.</w:t>
            </w:r>
          </w:p>
          <w:p w14:paraId="5A355FB8" w14:textId="6FA6B635" w:rsidR="00CC2C83" w:rsidRDefault="00CC2C83" w:rsidP="004A36BA">
            <w:pPr>
              <w:rPr>
                <w:rFonts w:ascii="Arial" w:hAnsi="Arial" w:cs="Arial"/>
                <w:sz w:val="24"/>
              </w:rPr>
            </w:pPr>
            <w:r>
              <w:rPr>
                <w:rFonts w:ascii="Arial" w:hAnsi="Arial" w:cs="Arial"/>
                <w:sz w:val="24"/>
              </w:rPr>
              <w:t>Concreet wil</w:t>
            </w:r>
            <w:del w:id="22" w:author="Marijke Willems" w:date="2022-03-20T23:05:00Z">
              <w:r w:rsidDel="00DC18C5">
                <w:rPr>
                  <w:rFonts w:ascii="Arial" w:hAnsi="Arial" w:cs="Arial"/>
                  <w:sz w:val="24"/>
                </w:rPr>
                <w:delText>t</w:delText>
              </w:r>
            </w:del>
            <w:r>
              <w:rPr>
                <w:rFonts w:ascii="Arial" w:hAnsi="Arial" w:cs="Arial"/>
                <w:sz w:val="24"/>
              </w:rPr>
              <w:t xml:space="preserve"> dit zeggen dat er data van een externe API zal binnen komen en deze zal dan via een </w:t>
            </w:r>
            <w:proofErr w:type="spellStart"/>
            <w:r>
              <w:rPr>
                <w:rFonts w:ascii="Arial" w:hAnsi="Arial" w:cs="Arial"/>
                <w:i/>
                <w:iCs/>
                <w:sz w:val="24"/>
              </w:rPr>
              <w:t>mapping</w:t>
            </w:r>
            <w:proofErr w:type="spellEnd"/>
            <w:r>
              <w:rPr>
                <w:rFonts w:ascii="Arial" w:hAnsi="Arial" w:cs="Arial"/>
                <w:sz w:val="24"/>
              </w:rPr>
              <w:t xml:space="preserve"> tool gelinkt worden aan de database van Arno. Zodra dit gebeurd is</w:t>
            </w:r>
            <w:ins w:id="23" w:author="Marijke Willems" w:date="2022-03-20T23:06:00Z">
              <w:r w:rsidR="00DC18C5">
                <w:rPr>
                  <w:rFonts w:ascii="Arial" w:hAnsi="Arial" w:cs="Arial"/>
                  <w:sz w:val="24"/>
                </w:rPr>
                <w:t>,</w:t>
              </w:r>
            </w:ins>
            <w:r>
              <w:rPr>
                <w:rFonts w:ascii="Arial" w:hAnsi="Arial" w:cs="Arial"/>
                <w:sz w:val="24"/>
              </w:rPr>
              <w:t xml:space="preserve"> kan Arno met deze data werken. </w:t>
            </w:r>
          </w:p>
          <w:p w14:paraId="7DAACBEF" w14:textId="7517B5A0" w:rsidR="00CC2C83" w:rsidRPr="00CC2C83" w:rsidRDefault="00CC2C83" w:rsidP="004A36BA">
            <w:pPr>
              <w:rPr>
                <w:rFonts w:ascii="Arial" w:hAnsi="Arial" w:cs="Arial"/>
                <w:sz w:val="24"/>
              </w:rPr>
            </w:pPr>
            <w:r>
              <w:rPr>
                <w:rFonts w:ascii="Arial" w:hAnsi="Arial" w:cs="Arial"/>
                <w:sz w:val="24"/>
              </w:rPr>
              <w:t>Omdat er in de toekomst zal gewerkt worden met verschillende externe API’s is er ook nood aan een API management tool. Voor dit project is er gekozen om te werken met Azure API management. Dit is een extra schakel in de ketting die mee op</w:t>
            </w:r>
            <w:del w:id="24" w:author="Marijke Willems" w:date="2022-03-20T23:06:00Z">
              <w:r w:rsidDel="00DC18C5">
                <w:rPr>
                  <w:rFonts w:ascii="Arial" w:hAnsi="Arial" w:cs="Arial"/>
                  <w:sz w:val="24"/>
                </w:rPr>
                <w:delText xml:space="preserve"> </w:delText>
              </w:r>
            </w:del>
            <w:r>
              <w:rPr>
                <w:rFonts w:ascii="Arial" w:hAnsi="Arial" w:cs="Arial"/>
                <w:sz w:val="24"/>
              </w:rPr>
              <w:t>genomen moet worden in het project.</w:t>
            </w:r>
          </w:p>
          <w:p w14:paraId="4E8CC1C0" w14:textId="7BD2903D" w:rsidR="004A36BA" w:rsidRPr="00BF1E48" w:rsidRDefault="004A36BA" w:rsidP="004A36BA">
            <w:pPr>
              <w:rPr>
                <w:rFonts w:ascii="Times New Roman" w:hAnsi="Times New Roman"/>
                <w:sz w:val="24"/>
              </w:rPr>
            </w:pPr>
          </w:p>
        </w:tc>
      </w:tr>
    </w:tbl>
    <w:p w14:paraId="3DDC9305" w14:textId="77777777" w:rsidR="00B01A09" w:rsidRPr="005A0F99" w:rsidRDefault="006057D0" w:rsidP="00736AA3">
      <w:pPr>
        <w:pStyle w:val="Kop2"/>
        <w:numPr>
          <w:ilvl w:val="0"/>
          <w:numId w:val="3"/>
        </w:numPr>
        <w:rPr>
          <w:rFonts w:ascii="Arial" w:hAnsi="Arial" w:cs="Arial"/>
          <w:b w:val="0"/>
          <w:sz w:val="28"/>
          <w:szCs w:val="28"/>
        </w:rPr>
      </w:pPr>
      <w:r>
        <w:rPr>
          <w:rFonts w:ascii="Arial" w:hAnsi="Arial" w:cs="Arial"/>
          <w:b w:val="0"/>
          <w:sz w:val="28"/>
          <w:szCs w:val="28"/>
        </w:rPr>
        <w:br w:type="page"/>
      </w:r>
      <w:bookmarkStart w:id="25" w:name="_Toc379741048"/>
      <w:r w:rsidR="00E42EC6">
        <w:rPr>
          <w:rFonts w:ascii="Arial" w:hAnsi="Arial" w:cs="Arial"/>
          <w:b w:val="0"/>
          <w:sz w:val="28"/>
          <w:szCs w:val="28"/>
        </w:rPr>
        <w:lastRenderedPageBreak/>
        <w:t>Randvoorwaarden</w:t>
      </w:r>
      <w:bookmarkEnd w:id="25"/>
    </w:p>
    <w:p w14:paraId="5200EAB3" w14:textId="77777777" w:rsidR="0056055A" w:rsidRDefault="0056055A" w:rsidP="0056055A">
      <w:pPr>
        <w:spacing w:after="120"/>
        <w:ind w:left="113"/>
        <w:rPr>
          <w:rFonts w:ascii="Times New Roman" w:hAnsi="Times New Roman"/>
          <w:sz w:val="24"/>
        </w:rPr>
      </w:pPr>
    </w:p>
    <w:p w14:paraId="0838C499" w14:textId="77777777" w:rsidR="0056055A" w:rsidRDefault="006F1D0E" w:rsidP="0056055A">
      <w:pPr>
        <w:spacing w:after="120"/>
        <w:ind w:left="113"/>
        <w:rPr>
          <w:rFonts w:ascii="Times New Roman" w:hAnsi="Times New Roman"/>
          <w:sz w:val="24"/>
        </w:rPr>
      </w:pPr>
      <w:r>
        <w:rPr>
          <w:rFonts w:ascii="Times New Roman" w:hAnsi="Times New Roman"/>
          <w:sz w:val="24"/>
        </w:rPr>
        <w:t>Hierin worden de volgende punten besproken en vastgelegd</w:t>
      </w:r>
      <w:r w:rsidR="0056055A">
        <w:rPr>
          <w:rFonts w:ascii="Times New Roman" w:hAnsi="Times New Roman"/>
          <w:sz w:val="24"/>
        </w:rPr>
        <w:t>:</w:t>
      </w:r>
    </w:p>
    <w:p w14:paraId="04DAE6D2" w14:textId="77777777" w:rsidR="006F1D0E" w:rsidRPr="006F1D0E" w:rsidRDefault="006F1D0E" w:rsidP="006F1D0E">
      <w:pPr>
        <w:rPr>
          <w:rFonts w:ascii="Arial" w:hAnsi="Arial" w:cs="Arial"/>
          <w:sz w:val="18"/>
          <w:szCs w:val="18"/>
          <w:lang w:val="nl-NL"/>
        </w:rPr>
      </w:pPr>
    </w:p>
    <w:p w14:paraId="5CD5B378"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Beslissingen:</w:t>
      </w:r>
    </w:p>
    <w:p w14:paraId="73F9B2E3" w14:textId="77777777" w:rsidR="006E4251" w:rsidRDefault="00223024" w:rsidP="00826D95">
      <w:pPr>
        <w:spacing w:after="120"/>
        <w:ind w:left="698"/>
        <w:rPr>
          <w:rFonts w:ascii="Times New Roman" w:hAnsi="Times New Roman"/>
          <w:i/>
          <w:iCs/>
          <w:sz w:val="24"/>
        </w:rPr>
      </w:pPr>
      <w:r w:rsidRPr="00AC3E74">
        <w:rPr>
          <w:rFonts w:ascii="Times New Roman" w:hAnsi="Times New Roman"/>
          <w:i/>
          <w:iCs/>
          <w:sz w:val="24"/>
        </w:rPr>
        <w:t>De wijze waarop besluite</w:t>
      </w:r>
      <w:r w:rsidR="00826D95" w:rsidRPr="00AC3E74">
        <w:rPr>
          <w:rFonts w:ascii="Times New Roman" w:hAnsi="Times New Roman"/>
          <w:i/>
          <w:iCs/>
          <w:sz w:val="24"/>
        </w:rPr>
        <w:t xml:space="preserve">n tot stand komen, bijvoorbeeld: je </w:t>
      </w:r>
      <w:r w:rsidRPr="00AC3E74">
        <w:rPr>
          <w:rFonts w:ascii="Times New Roman" w:hAnsi="Times New Roman"/>
          <w:i/>
          <w:iCs/>
          <w:sz w:val="24"/>
        </w:rPr>
        <w:t>bedenkt een aantal mogelijke oplossingen met zijn voor</w:t>
      </w:r>
      <w:r w:rsidR="00826D95" w:rsidRPr="00AC3E74">
        <w:rPr>
          <w:rFonts w:ascii="Times New Roman" w:hAnsi="Times New Roman"/>
          <w:i/>
          <w:iCs/>
          <w:sz w:val="24"/>
        </w:rPr>
        <w:t>-</w:t>
      </w:r>
      <w:r w:rsidRPr="00AC3E74">
        <w:rPr>
          <w:rFonts w:ascii="Times New Roman" w:hAnsi="Times New Roman"/>
          <w:i/>
          <w:iCs/>
          <w:sz w:val="24"/>
        </w:rPr>
        <w:t xml:space="preserve"> en nadelen en</w:t>
      </w:r>
      <w:r w:rsidR="004E756C" w:rsidRPr="00AC3E74">
        <w:rPr>
          <w:rFonts w:ascii="Times New Roman" w:hAnsi="Times New Roman"/>
          <w:i/>
          <w:iCs/>
          <w:sz w:val="24"/>
        </w:rPr>
        <w:t xml:space="preserve"> de</w:t>
      </w:r>
      <w:r w:rsidRPr="00AC3E74">
        <w:rPr>
          <w:rFonts w:ascii="Times New Roman" w:hAnsi="Times New Roman"/>
          <w:i/>
          <w:iCs/>
          <w:sz w:val="24"/>
        </w:rPr>
        <w:t xml:space="preserve"> </w:t>
      </w:r>
      <w:r w:rsidR="00F107E1" w:rsidRPr="00AC3E74">
        <w:rPr>
          <w:rFonts w:ascii="Times New Roman" w:hAnsi="Times New Roman"/>
          <w:i/>
          <w:iCs/>
          <w:sz w:val="24"/>
        </w:rPr>
        <w:t>bedrijfs</w:t>
      </w:r>
      <w:r w:rsidRPr="00AC3E74">
        <w:rPr>
          <w:rFonts w:ascii="Times New Roman" w:hAnsi="Times New Roman"/>
          <w:i/>
          <w:iCs/>
          <w:sz w:val="24"/>
        </w:rPr>
        <w:t>promotor maakt hier een keuze uit.</w:t>
      </w:r>
    </w:p>
    <w:p w14:paraId="4EB7124E" w14:textId="3EFB4A38" w:rsidR="00AC3E74" w:rsidRPr="009F4EA6" w:rsidRDefault="00AC3E74" w:rsidP="00826D95">
      <w:pPr>
        <w:spacing w:after="120"/>
        <w:ind w:left="698"/>
        <w:rPr>
          <w:rFonts w:ascii="Arial" w:hAnsi="Arial" w:cs="Arial"/>
          <w:sz w:val="24"/>
        </w:rPr>
      </w:pPr>
      <w:r w:rsidRPr="009F4EA6">
        <w:rPr>
          <w:rFonts w:ascii="Arial" w:hAnsi="Arial" w:cs="Arial"/>
          <w:sz w:val="24"/>
        </w:rPr>
        <w:t>Ik zal altijd proberen zelf eerst een oplossing te zoeken en dan mijn bevindingen aanbrengen aan mijn bedrijfspromotor. Hierdoor kunnen we samen tot een eindbeslissing komen.</w:t>
      </w:r>
      <w:r w:rsidR="00802E0A">
        <w:rPr>
          <w:rFonts w:ascii="Arial" w:hAnsi="Arial" w:cs="Arial"/>
          <w:sz w:val="24"/>
        </w:rPr>
        <w:t xml:space="preserve"> Wanneer ik het zelf niet weet zal ik hulp vragen bij mijn bedrijfspromotor.</w:t>
      </w:r>
    </w:p>
    <w:p w14:paraId="41EA5CF3" w14:textId="77777777" w:rsidR="008D4A1A" w:rsidRDefault="008D4A1A" w:rsidP="000F3F4C">
      <w:pPr>
        <w:spacing w:after="120"/>
        <w:ind w:left="113"/>
        <w:rPr>
          <w:rFonts w:ascii="Times New Roman" w:hAnsi="Times New Roman"/>
          <w:sz w:val="24"/>
        </w:rPr>
      </w:pPr>
    </w:p>
    <w:p w14:paraId="56FCAB65"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Beperkingen:</w:t>
      </w:r>
    </w:p>
    <w:p w14:paraId="443EFF36" w14:textId="5EF2BD2C" w:rsidR="006E4251" w:rsidRDefault="00E70D5B" w:rsidP="006E4251">
      <w:pPr>
        <w:ind w:left="854"/>
        <w:rPr>
          <w:rFonts w:ascii="Times New Roman" w:hAnsi="Times New Roman"/>
          <w:i/>
          <w:iCs/>
          <w:sz w:val="24"/>
        </w:rPr>
      </w:pPr>
      <w:r w:rsidRPr="00AC3E74">
        <w:rPr>
          <w:rFonts w:ascii="Times New Roman" w:hAnsi="Times New Roman"/>
          <w:i/>
          <w:iCs/>
          <w:sz w:val="24"/>
        </w:rPr>
        <w:t>Omschrijf eventuele beperkingen waarmee je rekening moet houden. Dit kunnen beperkingen op materiaal, tijd, personeel, ruimte, kennis, e.d. zijn.</w:t>
      </w:r>
    </w:p>
    <w:p w14:paraId="21502E02" w14:textId="77777777" w:rsidR="009F4EA6" w:rsidRPr="009F4EA6" w:rsidRDefault="009F4EA6" w:rsidP="006E4251">
      <w:pPr>
        <w:ind w:left="854"/>
        <w:rPr>
          <w:rFonts w:ascii="Times New Roman" w:hAnsi="Times New Roman"/>
          <w:sz w:val="24"/>
        </w:rPr>
      </w:pPr>
    </w:p>
    <w:p w14:paraId="0A5EAA6E" w14:textId="495B2E92" w:rsidR="00AC3E74" w:rsidRDefault="009F4EA6" w:rsidP="00AC3E74">
      <w:pPr>
        <w:ind w:left="854"/>
        <w:rPr>
          <w:rFonts w:ascii="Arial" w:hAnsi="Arial" w:cs="Arial"/>
          <w:sz w:val="24"/>
        </w:rPr>
      </w:pPr>
      <w:r w:rsidRPr="009F4EA6">
        <w:rPr>
          <w:rFonts w:ascii="Arial" w:hAnsi="Arial" w:cs="Arial"/>
          <w:sz w:val="24"/>
        </w:rPr>
        <w:t>Door de coronapandemie wordt er verwacht dat we maximum drie dagen per week naar kantoor gaan, dit om de veiligheid van iedereen te waarborgen.</w:t>
      </w:r>
    </w:p>
    <w:p w14:paraId="4A1663EA" w14:textId="0D07E88D" w:rsidR="00802E0A" w:rsidRPr="009F4EA6" w:rsidRDefault="00802E0A" w:rsidP="00AC3E74">
      <w:pPr>
        <w:ind w:left="854"/>
        <w:rPr>
          <w:rFonts w:ascii="Arial" w:hAnsi="Arial" w:cs="Arial"/>
          <w:sz w:val="24"/>
        </w:rPr>
      </w:pPr>
      <w:r>
        <w:rPr>
          <w:rFonts w:ascii="Arial" w:hAnsi="Arial" w:cs="Arial"/>
          <w:sz w:val="24"/>
        </w:rPr>
        <w:t xml:space="preserve">Wanneer we onderzoek gaan doen naar eventueel nieuwe technologieën zal er altijd een beperking zijn </w:t>
      </w:r>
      <w:r w:rsidR="008F01CC">
        <w:rPr>
          <w:rFonts w:ascii="Arial" w:hAnsi="Arial" w:cs="Arial"/>
          <w:sz w:val="24"/>
        </w:rPr>
        <w:t>in verband met het budget.</w:t>
      </w:r>
    </w:p>
    <w:p w14:paraId="094EEB52" w14:textId="77777777" w:rsidR="008D4A1A" w:rsidRDefault="008D4A1A" w:rsidP="000F3F4C">
      <w:pPr>
        <w:spacing w:after="120"/>
        <w:ind w:left="113"/>
        <w:rPr>
          <w:rFonts w:ascii="Times New Roman" w:hAnsi="Times New Roman"/>
          <w:sz w:val="24"/>
        </w:rPr>
      </w:pPr>
    </w:p>
    <w:p w14:paraId="33A65F6A"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Kritische succesfactoren:</w:t>
      </w:r>
    </w:p>
    <w:p w14:paraId="10A728F2" w14:textId="181BC1EF" w:rsidR="000F3F4C" w:rsidRDefault="000F3F4C" w:rsidP="00D874E9">
      <w:pPr>
        <w:spacing w:after="120"/>
        <w:ind w:left="709" w:hanging="596"/>
        <w:rPr>
          <w:rFonts w:ascii="Times New Roman" w:hAnsi="Times New Roman"/>
          <w:i/>
          <w:iCs/>
          <w:sz w:val="24"/>
        </w:rPr>
      </w:pPr>
      <w:r>
        <w:rPr>
          <w:rFonts w:ascii="Times New Roman" w:hAnsi="Times New Roman"/>
          <w:sz w:val="24"/>
        </w:rPr>
        <w:tab/>
      </w:r>
      <w:r w:rsidR="007908AF" w:rsidRPr="00AC3E74">
        <w:rPr>
          <w:rFonts w:ascii="Times New Roman" w:hAnsi="Times New Roman"/>
          <w:i/>
          <w:iCs/>
          <w:sz w:val="24"/>
        </w:rPr>
        <w:t>Wat heb</w:t>
      </w:r>
      <w:r w:rsidRPr="00AC3E74">
        <w:rPr>
          <w:rFonts w:ascii="Times New Roman" w:hAnsi="Times New Roman"/>
          <w:i/>
          <w:iCs/>
          <w:sz w:val="24"/>
        </w:rPr>
        <w:t xml:space="preserve"> </w:t>
      </w:r>
      <w:r w:rsidR="007908AF" w:rsidRPr="00AC3E74">
        <w:rPr>
          <w:rFonts w:ascii="Times New Roman" w:hAnsi="Times New Roman"/>
          <w:i/>
          <w:iCs/>
          <w:sz w:val="24"/>
        </w:rPr>
        <w:t>je</w:t>
      </w:r>
      <w:r w:rsidRPr="00AC3E74">
        <w:rPr>
          <w:rFonts w:ascii="Times New Roman" w:hAnsi="Times New Roman"/>
          <w:i/>
          <w:iCs/>
          <w:sz w:val="24"/>
        </w:rPr>
        <w:t xml:space="preserve"> zeker nodig om het project te laten slagen </w:t>
      </w:r>
      <w:r w:rsidR="006F1D0E" w:rsidRPr="00AC3E74">
        <w:rPr>
          <w:rFonts w:ascii="Times New Roman" w:hAnsi="Times New Roman"/>
          <w:i/>
          <w:iCs/>
          <w:sz w:val="24"/>
        </w:rPr>
        <w:t xml:space="preserve">(bijvoorbeeld </w:t>
      </w:r>
      <w:r w:rsidRPr="00AC3E74">
        <w:rPr>
          <w:rFonts w:ascii="Times New Roman" w:hAnsi="Times New Roman"/>
          <w:i/>
          <w:iCs/>
          <w:sz w:val="24"/>
        </w:rPr>
        <w:t xml:space="preserve">werkruimte, apparatuur, </w:t>
      </w:r>
      <w:r w:rsidR="006F1D0E" w:rsidRPr="00AC3E74">
        <w:rPr>
          <w:rFonts w:ascii="Times New Roman" w:hAnsi="Times New Roman"/>
          <w:i/>
          <w:iCs/>
          <w:sz w:val="24"/>
        </w:rPr>
        <w:t>ondersteuning…). Dit kunnen eventueel ook middelen of werkruimten buiten het bedrijf zijn.</w:t>
      </w:r>
    </w:p>
    <w:p w14:paraId="57EF3C1B" w14:textId="77777777" w:rsidR="008F01CC" w:rsidRDefault="00AC3E74" w:rsidP="008F01CC">
      <w:pPr>
        <w:spacing w:after="120"/>
        <w:ind w:left="708" w:hanging="595"/>
        <w:contextualSpacing/>
        <w:rPr>
          <w:rFonts w:ascii="Arial" w:hAnsi="Arial" w:cs="Arial"/>
          <w:sz w:val="24"/>
        </w:rPr>
      </w:pPr>
      <w:r>
        <w:rPr>
          <w:rFonts w:ascii="Times New Roman" w:hAnsi="Times New Roman"/>
          <w:i/>
          <w:iCs/>
          <w:sz w:val="24"/>
        </w:rPr>
        <w:tab/>
      </w:r>
      <w:r w:rsidRPr="008F01CC">
        <w:rPr>
          <w:rFonts w:ascii="Arial" w:hAnsi="Arial" w:cs="Arial"/>
          <w:sz w:val="24"/>
        </w:rPr>
        <w:t>Ik krijg een office360 account</w:t>
      </w:r>
      <w:r w:rsidR="009F4EA6" w:rsidRPr="008F01CC">
        <w:rPr>
          <w:rFonts w:ascii="Arial" w:hAnsi="Arial" w:cs="Arial"/>
          <w:sz w:val="24"/>
        </w:rPr>
        <w:t>, hiermee</w:t>
      </w:r>
      <w:r w:rsidR="004D3C99" w:rsidRPr="008F01CC">
        <w:rPr>
          <w:rFonts w:ascii="Arial" w:hAnsi="Arial" w:cs="Arial"/>
          <w:sz w:val="24"/>
        </w:rPr>
        <w:t xml:space="preserve"> kan er via MS Teams gewerkt worden, dit is het voornaamste middel om contact te houden met het ondersteunende team. E</w:t>
      </w:r>
      <w:r w:rsidRPr="008F01CC">
        <w:rPr>
          <w:rFonts w:ascii="Arial" w:hAnsi="Arial" w:cs="Arial"/>
          <w:sz w:val="24"/>
        </w:rPr>
        <w:t>en Visual Studio licentie</w:t>
      </w:r>
      <w:r w:rsidR="004D3C99" w:rsidRPr="008F01CC">
        <w:rPr>
          <w:rFonts w:ascii="Arial" w:hAnsi="Arial" w:cs="Arial"/>
          <w:sz w:val="24"/>
        </w:rPr>
        <w:t xml:space="preserve"> is ook aangeboden</w:t>
      </w:r>
      <w:r w:rsidRPr="008F01CC">
        <w:rPr>
          <w:rFonts w:ascii="Arial" w:hAnsi="Arial" w:cs="Arial"/>
          <w:sz w:val="24"/>
        </w:rPr>
        <w:t xml:space="preserve">. </w:t>
      </w:r>
    </w:p>
    <w:p w14:paraId="44DF0702" w14:textId="77777777" w:rsidR="005917C6" w:rsidRDefault="006E4251" w:rsidP="008F01CC">
      <w:pPr>
        <w:spacing w:after="120"/>
        <w:ind w:left="708"/>
        <w:contextualSpacing/>
        <w:rPr>
          <w:rFonts w:ascii="Arial" w:hAnsi="Arial" w:cs="Arial"/>
          <w:sz w:val="24"/>
        </w:rPr>
      </w:pPr>
      <w:r w:rsidRPr="008F01CC">
        <w:rPr>
          <w:rFonts w:ascii="Arial" w:hAnsi="Arial" w:cs="Arial"/>
          <w:sz w:val="24"/>
        </w:rPr>
        <w:t>Voor technisch vragen heb ik een interne technische coach</w:t>
      </w:r>
      <w:r w:rsidR="008F01CC">
        <w:rPr>
          <w:rFonts w:ascii="Arial" w:hAnsi="Arial" w:cs="Arial"/>
          <w:sz w:val="24"/>
        </w:rPr>
        <w:t xml:space="preserve"> </w:t>
      </w:r>
      <w:r w:rsidRPr="008F01CC">
        <w:rPr>
          <w:rFonts w:ascii="Arial" w:hAnsi="Arial" w:cs="Arial"/>
          <w:sz w:val="24"/>
        </w:rPr>
        <w:t>waarop ik beroep kan doen</w:t>
      </w:r>
      <w:r w:rsidR="008F01CC">
        <w:rPr>
          <w:rFonts w:ascii="Arial" w:hAnsi="Arial" w:cs="Arial"/>
          <w:sz w:val="24"/>
        </w:rPr>
        <w:t>.</w:t>
      </w:r>
      <w:r w:rsidRPr="008F01CC">
        <w:rPr>
          <w:rFonts w:ascii="Arial" w:hAnsi="Arial" w:cs="Arial"/>
          <w:sz w:val="24"/>
        </w:rPr>
        <w:t xml:space="preserve"> </w:t>
      </w:r>
    </w:p>
    <w:p w14:paraId="77DA91AB" w14:textId="11CC814B" w:rsidR="008D4A1A" w:rsidRDefault="008F01CC" w:rsidP="008F01CC">
      <w:pPr>
        <w:spacing w:after="120"/>
        <w:ind w:left="708"/>
        <w:contextualSpacing/>
        <w:rPr>
          <w:rFonts w:ascii="Arial" w:hAnsi="Arial" w:cs="Arial"/>
          <w:sz w:val="24"/>
        </w:rPr>
      </w:pPr>
      <w:r>
        <w:rPr>
          <w:rFonts w:ascii="Arial" w:hAnsi="Arial" w:cs="Arial"/>
          <w:sz w:val="24"/>
        </w:rPr>
        <w:t>W</w:t>
      </w:r>
      <w:r w:rsidR="006E4251" w:rsidRPr="008F01CC">
        <w:rPr>
          <w:rFonts w:ascii="Arial" w:hAnsi="Arial" w:cs="Arial"/>
          <w:sz w:val="24"/>
        </w:rPr>
        <w:t xml:space="preserve">anneer ik vragen heb </w:t>
      </w:r>
      <w:r>
        <w:rPr>
          <w:rFonts w:ascii="Arial" w:hAnsi="Arial" w:cs="Arial"/>
          <w:sz w:val="24"/>
        </w:rPr>
        <w:t xml:space="preserve">in verband met het </w:t>
      </w:r>
      <w:r w:rsidRPr="008F01CC">
        <w:rPr>
          <w:rFonts w:ascii="Arial" w:hAnsi="Arial" w:cs="Arial"/>
          <w:sz w:val="24"/>
        </w:rPr>
        <w:t>Task Scheduler</w:t>
      </w:r>
      <w:r>
        <w:rPr>
          <w:rFonts w:ascii="Arial" w:hAnsi="Arial" w:cs="Arial"/>
          <w:sz w:val="24"/>
        </w:rPr>
        <w:t xml:space="preserve"> project kan ik ook beroep doen op de collega die dit project vorig jaar gestart is en dus veel kennis heeft hierover.</w:t>
      </w:r>
    </w:p>
    <w:p w14:paraId="093F4B9D" w14:textId="3FCB267D" w:rsidR="008F01CC" w:rsidRDefault="008F01CC" w:rsidP="008F01CC">
      <w:pPr>
        <w:spacing w:after="120"/>
        <w:contextualSpacing/>
        <w:rPr>
          <w:rFonts w:ascii="Times New Roman" w:hAnsi="Times New Roman"/>
          <w:sz w:val="24"/>
        </w:rPr>
      </w:pPr>
    </w:p>
    <w:p w14:paraId="17135173" w14:textId="77777777" w:rsidR="000F3F4C" w:rsidRDefault="000F3F4C" w:rsidP="00472F07">
      <w:pPr>
        <w:numPr>
          <w:ilvl w:val="1"/>
          <w:numId w:val="1"/>
        </w:numPr>
        <w:spacing w:after="120"/>
        <w:rPr>
          <w:rFonts w:ascii="Verdana" w:hAnsi="Verdana"/>
          <w:b/>
          <w:szCs w:val="20"/>
        </w:rPr>
      </w:pPr>
      <w:r>
        <w:rPr>
          <w:rFonts w:ascii="Verdana" w:hAnsi="Verdana"/>
          <w:b/>
          <w:szCs w:val="20"/>
        </w:rPr>
        <w:t>Onzekerheden:</w:t>
      </w:r>
    </w:p>
    <w:p w14:paraId="5B2853DC" w14:textId="1FD65777" w:rsidR="000F3F4C" w:rsidRDefault="000F3F4C" w:rsidP="00455A94">
      <w:pPr>
        <w:spacing w:after="120"/>
        <w:ind w:left="698"/>
        <w:rPr>
          <w:rFonts w:ascii="Times New Roman" w:hAnsi="Times New Roman"/>
          <w:i/>
          <w:iCs/>
          <w:sz w:val="24"/>
        </w:rPr>
      </w:pPr>
      <w:r w:rsidRPr="00AC3E74">
        <w:rPr>
          <w:rFonts w:ascii="Times New Roman" w:hAnsi="Times New Roman"/>
          <w:i/>
          <w:iCs/>
          <w:sz w:val="24"/>
        </w:rPr>
        <w:t xml:space="preserve">Het bereiken van de doelstellingen kan voor sommige projecten, afhankelijk van de </w:t>
      </w:r>
      <w:r w:rsidR="00455A94" w:rsidRPr="00AC3E74">
        <w:rPr>
          <w:rFonts w:ascii="Times New Roman" w:hAnsi="Times New Roman"/>
          <w:i/>
          <w:iCs/>
          <w:sz w:val="24"/>
        </w:rPr>
        <w:tab/>
      </w:r>
      <w:r w:rsidRPr="00AC3E74">
        <w:rPr>
          <w:rFonts w:ascii="Times New Roman" w:hAnsi="Times New Roman"/>
          <w:i/>
          <w:iCs/>
          <w:sz w:val="24"/>
        </w:rPr>
        <w:t xml:space="preserve">beperkingen en de kritische succesfactoren, nog een vraagteken zijn. </w:t>
      </w:r>
      <w:r w:rsidR="00455A94" w:rsidRPr="00AC3E74">
        <w:rPr>
          <w:rFonts w:ascii="Times New Roman" w:hAnsi="Times New Roman"/>
          <w:i/>
          <w:iCs/>
          <w:sz w:val="24"/>
        </w:rPr>
        <w:t>Vermeld hier  deze onzekerheden.</w:t>
      </w:r>
    </w:p>
    <w:p w14:paraId="2D0145F4" w14:textId="5B6B7B49" w:rsidR="006E4251" w:rsidRDefault="005917C6" w:rsidP="006E4251">
      <w:pPr>
        <w:spacing w:after="120"/>
        <w:ind w:left="698"/>
        <w:rPr>
          <w:rFonts w:ascii="Arial" w:hAnsi="Arial" w:cs="Arial"/>
          <w:sz w:val="24"/>
        </w:rPr>
      </w:pPr>
      <w:r>
        <w:rPr>
          <w:rFonts w:ascii="Arial" w:hAnsi="Arial" w:cs="Arial"/>
          <w:sz w:val="24"/>
        </w:rPr>
        <w:t>Doordat de effectieve doelstellingen nog niet helemaal duidelijk zijn doordat er nog intern over gesproken moest worden. Is het nog niet volledig duidelijk wat er eerst moet gebeuren. Dit zou wel opgelost moeten zijn in de 2</w:t>
      </w:r>
      <w:r w:rsidRPr="005917C6">
        <w:rPr>
          <w:rFonts w:ascii="Arial" w:hAnsi="Arial" w:cs="Arial"/>
          <w:sz w:val="24"/>
          <w:vertAlign w:val="superscript"/>
        </w:rPr>
        <w:t>e</w:t>
      </w:r>
      <w:r>
        <w:rPr>
          <w:rFonts w:ascii="Arial" w:hAnsi="Arial" w:cs="Arial"/>
          <w:sz w:val="24"/>
        </w:rPr>
        <w:t xml:space="preserve"> week.</w:t>
      </w:r>
    </w:p>
    <w:p w14:paraId="45659588" w14:textId="77777777" w:rsidR="005917C6" w:rsidRPr="005917C6" w:rsidRDefault="005917C6" w:rsidP="006E4251">
      <w:pPr>
        <w:spacing w:after="120"/>
        <w:ind w:left="698"/>
        <w:rPr>
          <w:rFonts w:ascii="Arial" w:hAnsi="Arial" w:cs="Arial"/>
          <w:sz w:val="24"/>
        </w:rPr>
      </w:pPr>
    </w:p>
    <w:p w14:paraId="352609C5" w14:textId="77777777" w:rsidR="00C54FB9" w:rsidRPr="000F3F4C" w:rsidRDefault="00C54FB9" w:rsidP="000F3F4C">
      <w:pPr>
        <w:spacing w:after="120"/>
        <w:ind w:left="113"/>
        <w:rPr>
          <w:rFonts w:ascii="Times New Roman" w:hAnsi="Times New Roman"/>
          <w:sz w:val="24"/>
        </w:rPr>
      </w:pPr>
    </w:p>
    <w:p w14:paraId="0F51A528"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lastRenderedPageBreak/>
        <w:t>Afspraken:</w:t>
      </w:r>
    </w:p>
    <w:p w14:paraId="4A39BA29" w14:textId="77777777" w:rsidR="004B654F" w:rsidRDefault="004B654F" w:rsidP="004B654F">
      <w:pPr>
        <w:ind w:firstLine="708"/>
        <w:rPr>
          <w:rFonts w:ascii="Times New Roman" w:hAnsi="Times New Roman"/>
          <w:sz w:val="24"/>
        </w:rPr>
      </w:pPr>
      <w:r w:rsidRPr="004B654F">
        <w:rPr>
          <w:rFonts w:ascii="Times New Roman" w:hAnsi="Times New Roman"/>
          <w:sz w:val="24"/>
        </w:rPr>
        <w:t>Welke afspraken heb je gemaakt met:</w:t>
      </w:r>
    </w:p>
    <w:p w14:paraId="23A78D70" w14:textId="77777777" w:rsidR="004B654F" w:rsidRPr="004B654F" w:rsidRDefault="004B654F" w:rsidP="004B654F">
      <w:pPr>
        <w:ind w:firstLine="708"/>
        <w:rPr>
          <w:rFonts w:ascii="Times New Roman" w:hAnsi="Times New Roman"/>
          <w:sz w:val="24"/>
        </w:rPr>
      </w:pPr>
    </w:p>
    <w:p w14:paraId="6DE9D3A8" w14:textId="50F4D92F" w:rsidR="004B654F" w:rsidRDefault="004B654F" w:rsidP="00472F07">
      <w:pPr>
        <w:numPr>
          <w:ilvl w:val="0"/>
          <w:numId w:val="6"/>
        </w:numPr>
        <w:spacing w:line="360" w:lineRule="auto"/>
        <w:ind w:left="714" w:hanging="357"/>
        <w:rPr>
          <w:rFonts w:ascii="Times New Roman" w:hAnsi="Times New Roman"/>
          <w:i/>
          <w:iCs/>
          <w:sz w:val="24"/>
        </w:rPr>
      </w:pPr>
      <w:r w:rsidRPr="00AC3E74">
        <w:rPr>
          <w:rFonts w:ascii="Times New Roman" w:hAnsi="Times New Roman"/>
          <w:i/>
          <w:iCs/>
          <w:sz w:val="24"/>
        </w:rPr>
        <w:t xml:space="preserve">het stagebedrijf, de </w:t>
      </w:r>
      <w:r w:rsidR="00FC61C7" w:rsidRPr="00AC3E74">
        <w:rPr>
          <w:rFonts w:ascii="Times New Roman" w:hAnsi="Times New Roman"/>
          <w:i/>
          <w:iCs/>
          <w:sz w:val="24"/>
        </w:rPr>
        <w:t>bedrijfs</w:t>
      </w:r>
      <w:r w:rsidRPr="00AC3E74">
        <w:rPr>
          <w:rFonts w:ascii="Times New Roman" w:hAnsi="Times New Roman"/>
          <w:i/>
          <w:iCs/>
          <w:sz w:val="24"/>
        </w:rPr>
        <w:t>promotor (werkregime, gedrag, …);</w:t>
      </w:r>
    </w:p>
    <w:p w14:paraId="5C3CB5B7" w14:textId="26764C9E" w:rsidR="006E4251" w:rsidRPr="005917C6" w:rsidRDefault="005917C6" w:rsidP="006E4251">
      <w:pPr>
        <w:spacing w:line="360" w:lineRule="auto"/>
        <w:ind w:left="714"/>
        <w:rPr>
          <w:rFonts w:ascii="Arial" w:hAnsi="Arial" w:cs="Arial"/>
          <w:sz w:val="24"/>
        </w:rPr>
      </w:pPr>
      <w:r>
        <w:rPr>
          <w:rFonts w:ascii="Arial" w:hAnsi="Arial" w:cs="Arial"/>
          <w:sz w:val="24"/>
        </w:rPr>
        <w:t>Ik heb een document gekregen met de huisregels van Tobania. Dit zal ik strikt volgen.</w:t>
      </w:r>
      <w:r w:rsidR="006E4251" w:rsidRPr="005917C6">
        <w:rPr>
          <w:rFonts w:ascii="Arial" w:hAnsi="Arial" w:cs="Arial"/>
          <w:sz w:val="24"/>
        </w:rPr>
        <w:t xml:space="preserve"> </w:t>
      </w:r>
    </w:p>
    <w:p w14:paraId="3381245C" w14:textId="77777777" w:rsidR="00AC3E74" w:rsidRPr="00AC3E74" w:rsidRDefault="00AC3E74" w:rsidP="00AC3E74">
      <w:pPr>
        <w:spacing w:line="360" w:lineRule="auto"/>
        <w:ind w:left="714"/>
        <w:rPr>
          <w:rFonts w:ascii="Times New Roman" w:hAnsi="Times New Roman"/>
          <w:sz w:val="24"/>
        </w:rPr>
      </w:pPr>
    </w:p>
    <w:p w14:paraId="3E69C94B" w14:textId="539D2A1F" w:rsidR="004B654F" w:rsidRDefault="004B654F" w:rsidP="00472F07">
      <w:pPr>
        <w:numPr>
          <w:ilvl w:val="0"/>
          <w:numId w:val="6"/>
        </w:numPr>
        <w:spacing w:line="360" w:lineRule="auto"/>
        <w:ind w:left="714" w:hanging="357"/>
        <w:jc w:val="left"/>
        <w:rPr>
          <w:rFonts w:ascii="Times New Roman" w:hAnsi="Times New Roman"/>
          <w:i/>
          <w:iCs/>
          <w:sz w:val="24"/>
        </w:rPr>
      </w:pPr>
      <w:r w:rsidRPr="00AC3E74">
        <w:rPr>
          <w:rFonts w:ascii="Times New Roman" w:hAnsi="Times New Roman"/>
          <w:i/>
          <w:iCs/>
          <w:sz w:val="24"/>
        </w:rPr>
        <w:t xml:space="preserve">de school, de </w:t>
      </w:r>
      <w:r w:rsidR="00C65FAD" w:rsidRPr="00AC3E74">
        <w:rPr>
          <w:rFonts w:ascii="Times New Roman" w:hAnsi="Times New Roman"/>
          <w:i/>
          <w:iCs/>
          <w:sz w:val="24"/>
        </w:rPr>
        <w:t>hogeschoolpromotor</w:t>
      </w:r>
      <w:r w:rsidRPr="00AC3E74">
        <w:rPr>
          <w:rFonts w:ascii="Times New Roman" w:hAnsi="Times New Roman"/>
          <w:i/>
          <w:iCs/>
          <w:sz w:val="24"/>
        </w:rPr>
        <w:t xml:space="preserve"> (overlegfrequentie, manier van rapporteren, …);</w:t>
      </w:r>
    </w:p>
    <w:p w14:paraId="4F65D45B" w14:textId="325CAD0E" w:rsidR="006E4251" w:rsidRDefault="006E4251" w:rsidP="006E4251">
      <w:pPr>
        <w:spacing w:line="360" w:lineRule="auto"/>
        <w:ind w:left="714"/>
        <w:jc w:val="left"/>
        <w:rPr>
          <w:rFonts w:ascii="Arial" w:hAnsi="Arial" w:cs="Arial"/>
          <w:sz w:val="24"/>
        </w:rPr>
      </w:pPr>
      <w:r w:rsidRPr="005917C6">
        <w:rPr>
          <w:rFonts w:ascii="Arial" w:hAnsi="Arial" w:cs="Arial"/>
          <w:sz w:val="24"/>
        </w:rPr>
        <w:t>De hogeschoolpromotor zal contact opnemen met de bedrijfspromotor voor een eerste samenkomst in week 3 of week 4.</w:t>
      </w:r>
    </w:p>
    <w:p w14:paraId="2867CBA1" w14:textId="77777777" w:rsidR="005917C6" w:rsidRPr="005917C6" w:rsidRDefault="005917C6" w:rsidP="006E4251">
      <w:pPr>
        <w:spacing w:line="360" w:lineRule="auto"/>
        <w:ind w:left="714"/>
        <w:jc w:val="left"/>
        <w:rPr>
          <w:rFonts w:ascii="Arial" w:hAnsi="Arial" w:cs="Arial"/>
          <w:i/>
          <w:iCs/>
          <w:sz w:val="24"/>
        </w:rPr>
      </w:pPr>
    </w:p>
    <w:p w14:paraId="73A34B20" w14:textId="0E50B2B5" w:rsidR="006E4251" w:rsidRPr="006E4251" w:rsidRDefault="004B654F" w:rsidP="00507F7D">
      <w:pPr>
        <w:numPr>
          <w:ilvl w:val="0"/>
          <w:numId w:val="6"/>
        </w:numPr>
        <w:spacing w:line="360" w:lineRule="auto"/>
        <w:ind w:left="714" w:hanging="357"/>
        <w:jc w:val="left"/>
        <w:rPr>
          <w:rFonts w:ascii="Times New Roman" w:hAnsi="Times New Roman"/>
          <w:sz w:val="24"/>
        </w:rPr>
      </w:pPr>
      <w:r w:rsidRPr="006E4251">
        <w:rPr>
          <w:rFonts w:ascii="Times New Roman" w:hAnsi="Times New Roman"/>
          <w:i/>
          <w:iCs/>
          <w:sz w:val="24"/>
        </w:rPr>
        <w:t>jezelf (vooropgestel</w:t>
      </w:r>
      <w:r w:rsidR="0014581D" w:rsidRPr="006E4251">
        <w:rPr>
          <w:rFonts w:ascii="Times New Roman" w:hAnsi="Times New Roman"/>
          <w:i/>
          <w:iCs/>
          <w:sz w:val="24"/>
        </w:rPr>
        <w:t>de actiepunten, inzet, doel, …);</w:t>
      </w:r>
    </w:p>
    <w:p w14:paraId="48E47CEE" w14:textId="500F12C2" w:rsidR="006E4251" w:rsidRDefault="006E4251" w:rsidP="006E4251">
      <w:pPr>
        <w:spacing w:line="360" w:lineRule="auto"/>
        <w:ind w:left="714"/>
        <w:jc w:val="left"/>
        <w:rPr>
          <w:rFonts w:ascii="Arial" w:hAnsi="Arial" w:cs="Arial"/>
          <w:sz w:val="24"/>
        </w:rPr>
      </w:pPr>
      <w:r w:rsidRPr="005917C6">
        <w:rPr>
          <w:rFonts w:ascii="Arial" w:hAnsi="Arial" w:cs="Arial"/>
          <w:sz w:val="24"/>
        </w:rPr>
        <w:t xml:space="preserve">Ik wil mijn best doen om deel uit te maken van het Tobania team. Zodat </w:t>
      </w:r>
      <w:r w:rsidR="005917C6">
        <w:rPr>
          <w:rFonts w:ascii="Arial" w:hAnsi="Arial" w:cs="Arial"/>
          <w:sz w:val="24"/>
        </w:rPr>
        <w:t>ik</w:t>
      </w:r>
      <w:r w:rsidRPr="005917C6">
        <w:rPr>
          <w:rFonts w:ascii="Arial" w:hAnsi="Arial" w:cs="Arial"/>
          <w:sz w:val="24"/>
        </w:rPr>
        <w:t xml:space="preserve"> niet enkel als stag</w:t>
      </w:r>
      <w:r w:rsidR="005917C6">
        <w:rPr>
          <w:rFonts w:ascii="Arial" w:hAnsi="Arial" w:cs="Arial"/>
          <w:sz w:val="24"/>
        </w:rPr>
        <w:t>iair</w:t>
      </w:r>
      <w:r w:rsidRPr="005917C6">
        <w:rPr>
          <w:rFonts w:ascii="Arial" w:hAnsi="Arial" w:cs="Arial"/>
          <w:sz w:val="24"/>
        </w:rPr>
        <w:t xml:space="preserve"> wordt aanzien, maar als medewerker.</w:t>
      </w:r>
      <w:r w:rsidR="005917C6">
        <w:rPr>
          <w:rFonts w:ascii="Arial" w:hAnsi="Arial" w:cs="Arial"/>
          <w:sz w:val="24"/>
        </w:rPr>
        <w:t xml:space="preserve"> Ik wil ook werken aan communicatie, zo efficiënt mogelijk hulp vragen zodat ik niemand zijn tijd moet verloren laten gaan. Inclusief die van mezelf.</w:t>
      </w:r>
    </w:p>
    <w:p w14:paraId="0641ED10" w14:textId="77777777" w:rsidR="00B536BB" w:rsidRDefault="00B536BB" w:rsidP="001E1009">
      <w:pPr>
        <w:spacing w:after="120"/>
        <w:ind w:left="113"/>
        <w:rPr>
          <w:rFonts w:ascii="Times New Roman" w:hAnsi="Times New Roman"/>
          <w:sz w:val="24"/>
        </w:rPr>
      </w:pPr>
    </w:p>
    <w:p w14:paraId="2A303403" w14:textId="77777777" w:rsidR="0036676A" w:rsidRPr="00B536BB" w:rsidRDefault="00695843" w:rsidP="00736AA3">
      <w:pPr>
        <w:pStyle w:val="Kop2"/>
        <w:numPr>
          <w:ilvl w:val="0"/>
          <w:numId w:val="3"/>
        </w:numPr>
        <w:rPr>
          <w:rFonts w:ascii="Arial" w:hAnsi="Arial" w:cs="Arial"/>
          <w:b w:val="0"/>
          <w:sz w:val="28"/>
          <w:szCs w:val="28"/>
        </w:rPr>
      </w:pPr>
      <w:r w:rsidRPr="001E1009">
        <w:rPr>
          <w:rFonts w:ascii="Times New Roman" w:hAnsi="Times New Roman"/>
        </w:rPr>
        <w:br w:type="page"/>
      </w:r>
      <w:bookmarkStart w:id="26" w:name="_Toc379741049"/>
      <w:r w:rsidR="0036676A" w:rsidRPr="00B536BB">
        <w:rPr>
          <w:rFonts w:ascii="Arial" w:hAnsi="Arial" w:cs="Arial"/>
          <w:b w:val="0"/>
          <w:sz w:val="28"/>
          <w:szCs w:val="28"/>
        </w:rPr>
        <w:lastRenderedPageBreak/>
        <w:t>Tijdsplanning</w:t>
      </w:r>
      <w:bookmarkEnd w:id="26"/>
      <w:r w:rsidR="00624FBD">
        <w:rPr>
          <w:rFonts w:ascii="Arial" w:hAnsi="Arial" w:cs="Arial"/>
          <w:b w:val="0"/>
          <w:sz w:val="28"/>
          <w:szCs w:val="28"/>
        </w:rPr>
        <w:t xml:space="preserve"> </w:t>
      </w:r>
    </w:p>
    <w:p w14:paraId="16482F95" w14:textId="77777777" w:rsidR="0036676A" w:rsidRDefault="0036676A" w:rsidP="00B01A09">
      <w:pPr>
        <w:rPr>
          <w:rFonts w:ascii="Times New Roman" w:hAnsi="Times New Roman"/>
          <w:sz w:val="24"/>
        </w:rPr>
      </w:pPr>
    </w:p>
    <w:p w14:paraId="6A562E75" w14:textId="77777777" w:rsidR="00DD5AF5" w:rsidRDefault="00DD5AF5" w:rsidP="00B01A09">
      <w:pPr>
        <w:rPr>
          <w:rFonts w:ascii="Times New Roman" w:hAnsi="Times New Roman"/>
          <w:sz w:val="24"/>
        </w:rPr>
      </w:pPr>
      <w:r>
        <w:rPr>
          <w:rFonts w:ascii="Times New Roman" w:hAnsi="Times New Roman"/>
          <w:sz w:val="24"/>
        </w:rPr>
        <w:t xml:space="preserve">Voeg hier je planning toe voor de 12 weken van je stageperiode. </w:t>
      </w:r>
    </w:p>
    <w:p w14:paraId="07413BB6" w14:textId="77777777" w:rsidR="00344E12" w:rsidRDefault="00DD5AF5" w:rsidP="00B01A09">
      <w:pPr>
        <w:rPr>
          <w:rFonts w:ascii="Times New Roman" w:hAnsi="Times New Roman"/>
          <w:sz w:val="24"/>
        </w:rPr>
      </w:pPr>
      <w:r>
        <w:rPr>
          <w:rFonts w:ascii="Times New Roman" w:hAnsi="Times New Roman"/>
          <w:sz w:val="24"/>
        </w:rPr>
        <w:t>Gebruik hiervoor de technieken die je hebt aangeleerd in het opleidingsonderdeel Business Flow Advanced 1.</w:t>
      </w:r>
    </w:p>
    <w:p w14:paraId="6C9C7C99" w14:textId="77777777" w:rsidR="00DD5AF5" w:rsidRDefault="00DD5AF5" w:rsidP="00B01A09">
      <w:pPr>
        <w:rPr>
          <w:rFonts w:ascii="Times New Roman" w:hAnsi="Times New Roman"/>
          <w:sz w:val="24"/>
        </w:rPr>
      </w:pPr>
      <w:r>
        <w:rPr>
          <w:rFonts w:ascii="Times New Roman" w:hAnsi="Times New Roman"/>
          <w:sz w:val="24"/>
        </w:rPr>
        <w:t xml:space="preserve">Indien je stagebedrijf een andere methode hanteert voor het opstellen van een planning, dien je deze methode </w:t>
      </w:r>
      <w:r w:rsidR="007C3AEF">
        <w:rPr>
          <w:rFonts w:ascii="Times New Roman" w:hAnsi="Times New Roman"/>
          <w:sz w:val="24"/>
        </w:rPr>
        <w:t>over te nemen</w:t>
      </w:r>
      <w:r>
        <w:rPr>
          <w:rFonts w:ascii="Times New Roman" w:hAnsi="Times New Roman"/>
          <w:sz w:val="24"/>
        </w:rPr>
        <w:t>.</w:t>
      </w:r>
    </w:p>
    <w:p w14:paraId="640D61EF" w14:textId="7527897A" w:rsidR="009259E1" w:rsidRDefault="009259E1" w:rsidP="00B01A09">
      <w:pPr>
        <w:rPr>
          <w:rFonts w:ascii="Times New Roman" w:hAnsi="Times New Roman"/>
          <w:sz w:val="24"/>
        </w:rPr>
      </w:pPr>
    </w:p>
    <w:p w14:paraId="03C22AE8" w14:textId="1F4BD670" w:rsidR="009259E1" w:rsidRDefault="009259E1" w:rsidP="00B01A09">
      <w:pPr>
        <w:rPr>
          <w:rFonts w:ascii="Arial" w:hAnsi="Arial" w:cs="Arial"/>
          <w:sz w:val="24"/>
        </w:rPr>
      </w:pPr>
      <w:r w:rsidRPr="009259E1">
        <w:rPr>
          <w:rFonts w:ascii="Arial" w:hAnsi="Arial" w:cs="Arial"/>
          <w:sz w:val="24"/>
        </w:rPr>
        <w:t>Bij Tobania doen ze bij de start van een project een ruwe schatting van wat er allemaal gedaan moet worden</w:t>
      </w:r>
      <w:r>
        <w:rPr>
          <w:rFonts w:ascii="Arial" w:hAnsi="Arial" w:cs="Arial"/>
          <w:sz w:val="24"/>
        </w:rPr>
        <w:t xml:space="preserve">. </w:t>
      </w:r>
      <w:r w:rsidR="003D7829">
        <w:rPr>
          <w:rFonts w:ascii="Arial" w:hAnsi="Arial" w:cs="Arial"/>
          <w:sz w:val="24"/>
        </w:rPr>
        <w:t>Ze doen dit gewoon in een Excel bestand omdat ze dit voldoende vinden en geen extra budget willen spenderen aan dure software</w:t>
      </w:r>
      <w:r w:rsidR="005917C6">
        <w:rPr>
          <w:rFonts w:ascii="Arial" w:hAnsi="Arial" w:cs="Arial"/>
          <w:sz w:val="24"/>
        </w:rPr>
        <w:t xml:space="preserve"> als dit niet nodig is</w:t>
      </w:r>
      <w:r w:rsidR="003D7829">
        <w:rPr>
          <w:rFonts w:ascii="Arial" w:hAnsi="Arial" w:cs="Arial"/>
          <w:sz w:val="24"/>
        </w:rPr>
        <w:t xml:space="preserve">. </w:t>
      </w:r>
      <w:r>
        <w:rPr>
          <w:rFonts w:ascii="Arial" w:hAnsi="Arial" w:cs="Arial"/>
          <w:sz w:val="24"/>
        </w:rPr>
        <w:t xml:space="preserve">Ik heb dit proces </w:t>
      </w:r>
      <w:r w:rsidR="003D7829">
        <w:rPr>
          <w:rFonts w:ascii="Arial" w:hAnsi="Arial" w:cs="Arial"/>
          <w:sz w:val="24"/>
        </w:rPr>
        <w:t xml:space="preserve">een beetje </w:t>
      </w:r>
      <w:r>
        <w:rPr>
          <w:rFonts w:ascii="Arial" w:hAnsi="Arial" w:cs="Arial"/>
          <w:sz w:val="24"/>
        </w:rPr>
        <w:t>versimpeld omdat ik alleen aan dit project werk.</w:t>
      </w:r>
    </w:p>
    <w:p w14:paraId="08D20E33" w14:textId="2B916450" w:rsidR="009259E1" w:rsidRDefault="009259E1" w:rsidP="00B01A09">
      <w:pPr>
        <w:rPr>
          <w:rFonts w:ascii="Arial" w:hAnsi="Arial" w:cs="Arial"/>
          <w:sz w:val="24"/>
        </w:rPr>
      </w:pPr>
      <w:r>
        <w:rPr>
          <w:rFonts w:ascii="Arial" w:hAnsi="Arial" w:cs="Arial"/>
          <w:sz w:val="24"/>
        </w:rPr>
        <w:t xml:space="preserve"> </w:t>
      </w:r>
      <w:r w:rsidRPr="009259E1">
        <w:rPr>
          <w:noProof/>
        </w:rPr>
        <w:drawing>
          <wp:inline distT="0" distB="0" distL="0" distR="0" wp14:anchorId="3138F434" wp14:editId="62ECE476">
            <wp:extent cx="5760085" cy="2077899"/>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2077899"/>
                    </a:xfrm>
                    <a:prstGeom prst="rect">
                      <a:avLst/>
                    </a:prstGeom>
                    <a:noFill/>
                    <a:ln>
                      <a:noFill/>
                    </a:ln>
                  </pic:spPr>
                </pic:pic>
              </a:graphicData>
            </a:graphic>
          </wp:inline>
        </w:drawing>
      </w:r>
    </w:p>
    <w:p w14:paraId="2EEF81CF" w14:textId="3B943071" w:rsidR="009259E1" w:rsidRDefault="009259E1" w:rsidP="00B01A09">
      <w:pPr>
        <w:rPr>
          <w:rFonts w:ascii="Arial" w:hAnsi="Arial" w:cs="Arial"/>
          <w:sz w:val="24"/>
        </w:rPr>
      </w:pPr>
    </w:p>
    <w:p w14:paraId="3F132D34" w14:textId="05DA571D" w:rsidR="009259E1" w:rsidRDefault="009D1140" w:rsidP="00B01A09">
      <w:pPr>
        <w:rPr>
          <w:rFonts w:ascii="Arial" w:hAnsi="Arial" w:cs="Arial"/>
          <w:sz w:val="24"/>
        </w:rPr>
      </w:pPr>
      <w:r>
        <w:rPr>
          <w:rFonts w:ascii="Arial" w:hAnsi="Arial" w:cs="Arial"/>
          <w:sz w:val="24"/>
        </w:rPr>
        <w:t>In deze tabel zitten</w:t>
      </w:r>
      <w:r w:rsidR="009259E1">
        <w:rPr>
          <w:rFonts w:ascii="Arial" w:hAnsi="Arial" w:cs="Arial"/>
          <w:sz w:val="24"/>
        </w:rPr>
        <w:t xml:space="preserve"> alle grote topics waaraan gewerkt zal worden in de komende 12 weken. Elke groot deel zal nog eens worden onderverdeeld in kleinere tickets. Deze zullen opgenomen worden in een Kanban bord waarin er beter</w:t>
      </w:r>
      <w:r w:rsidR="00BC21E1">
        <w:rPr>
          <w:rFonts w:ascii="Arial" w:hAnsi="Arial" w:cs="Arial"/>
          <w:sz w:val="24"/>
        </w:rPr>
        <w:t>e</w:t>
      </w:r>
      <w:r w:rsidR="009259E1">
        <w:rPr>
          <w:rFonts w:ascii="Arial" w:hAnsi="Arial" w:cs="Arial"/>
          <w:sz w:val="24"/>
        </w:rPr>
        <w:t xml:space="preserve"> prioriteit gegeven kan worden alsook een exacte tijdspanne kan aan gekoppeld worden.</w:t>
      </w:r>
    </w:p>
    <w:p w14:paraId="5416811B" w14:textId="77777777" w:rsidR="007C35CE" w:rsidRDefault="007C35CE">
      <w:pPr>
        <w:jc w:val="left"/>
        <w:rPr>
          <w:rFonts w:ascii="Arial" w:hAnsi="Arial" w:cs="Arial"/>
          <w:sz w:val="24"/>
          <w:u w:val="single"/>
        </w:rPr>
      </w:pPr>
      <w:r>
        <w:rPr>
          <w:rFonts w:ascii="Arial" w:hAnsi="Arial" w:cs="Arial"/>
          <w:sz w:val="24"/>
          <w:u w:val="single"/>
        </w:rPr>
        <w:br w:type="page"/>
      </w:r>
    </w:p>
    <w:p w14:paraId="7C3C8204" w14:textId="48F402A6" w:rsidR="007D2D28" w:rsidRDefault="007D2D28" w:rsidP="007D2D28">
      <w:pPr>
        <w:rPr>
          <w:rFonts w:ascii="Arial" w:hAnsi="Arial" w:cs="Arial"/>
          <w:sz w:val="24"/>
          <w:u w:val="single"/>
        </w:rPr>
      </w:pPr>
      <w:r>
        <w:rPr>
          <w:rFonts w:ascii="Arial" w:hAnsi="Arial" w:cs="Arial"/>
          <w:sz w:val="24"/>
          <w:u w:val="single"/>
        </w:rPr>
        <w:lastRenderedPageBreak/>
        <w:t>Effectief verloop van het project</w:t>
      </w:r>
    </w:p>
    <w:p w14:paraId="3854DF92" w14:textId="77777777" w:rsidR="007D2D28" w:rsidRDefault="007D2D28" w:rsidP="007D2D28">
      <w:pPr>
        <w:rPr>
          <w:rFonts w:ascii="Arial" w:hAnsi="Arial" w:cs="Arial"/>
          <w:sz w:val="24"/>
          <w:u w:val="single"/>
        </w:rPr>
      </w:pPr>
    </w:p>
    <w:p w14:paraId="2B11B14B" w14:textId="77777777" w:rsidR="00C00300" w:rsidRDefault="007D2D28" w:rsidP="007D2D28">
      <w:pPr>
        <w:jc w:val="left"/>
        <w:rPr>
          <w:rFonts w:ascii="Times New Roman" w:hAnsi="Times New Roman"/>
          <w:sz w:val="24"/>
          <w:lang w:val="nl-NL"/>
        </w:rPr>
      </w:pPr>
      <w:r w:rsidRPr="007D2D28">
        <w:rPr>
          <w:rFonts w:ascii="Times New Roman" w:hAnsi="Times New Roman"/>
          <w:sz w:val="24"/>
          <w:lang w:val="nl-NL"/>
        </w:rPr>
        <w:t xml:space="preserve">Bijkomend moet op </w:t>
      </w:r>
      <w:r>
        <w:rPr>
          <w:rFonts w:ascii="Times New Roman" w:hAnsi="Times New Roman"/>
          <w:sz w:val="24"/>
          <w:lang w:val="nl-NL"/>
        </w:rPr>
        <w:t>dezelfde wijze het effectie</w:t>
      </w:r>
      <w:r w:rsidR="00344E12">
        <w:rPr>
          <w:rFonts w:ascii="Times New Roman" w:hAnsi="Times New Roman"/>
          <w:sz w:val="24"/>
          <w:lang w:val="nl-NL"/>
        </w:rPr>
        <w:t>ve</w:t>
      </w:r>
      <w:r>
        <w:rPr>
          <w:rFonts w:ascii="Times New Roman" w:hAnsi="Times New Roman"/>
          <w:sz w:val="24"/>
          <w:lang w:val="nl-NL"/>
        </w:rPr>
        <w:t xml:space="preserve"> verloop van het project weergegeven worden.</w:t>
      </w:r>
    </w:p>
    <w:p w14:paraId="60CB4823" w14:textId="77777777" w:rsidR="00695843" w:rsidRDefault="007D2D28" w:rsidP="00695843">
      <w:pPr>
        <w:jc w:val="left"/>
        <w:rPr>
          <w:rFonts w:ascii="Times New Roman" w:hAnsi="Times New Roman"/>
          <w:sz w:val="24"/>
          <w:lang w:val="nl-NL"/>
        </w:rPr>
      </w:pPr>
      <w:r w:rsidRPr="00CE15AE">
        <w:rPr>
          <w:rFonts w:ascii="Times New Roman" w:hAnsi="Times New Roman"/>
          <w:sz w:val="24"/>
          <w:lang w:val="nl-NL"/>
        </w:rPr>
        <w:t>Zo zal je waarschijnlijk ook merken dat de planning, door omstandigheden, niet voor honderd procent gevolgd kan worden. Maar een planning geeft jezelf en je promotor</w:t>
      </w:r>
      <w:r w:rsidR="00204E49">
        <w:rPr>
          <w:rFonts w:ascii="Times New Roman" w:hAnsi="Times New Roman"/>
          <w:sz w:val="24"/>
          <w:lang w:val="nl-NL"/>
        </w:rPr>
        <w:t>en</w:t>
      </w:r>
      <w:r w:rsidRPr="00CE15AE">
        <w:rPr>
          <w:rFonts w:ascii="Times New Roman" w:hAnsi="Times New Roman"/>
          <w:sz w:val="24"/>
          <w:lang w:val="nl-NL"/>
        </w:rPr>
        <w:t xml:space="preserve"> wel een goed beeld van nog moet gebeuren</w:t>
      </w:r>
      <w:r w:rsidR="00344E12">
        <w:rPr>
          <w:rFonts w:ascii="Times New Roman" w:hAnsi="Times New Roman"/>
          <w:sz w:val="24"/>
          <w:lang w:val="nl-NL"/>
        </w:rPr>
        <w:t xml:space="preserve">: </w:t>
      </w:r>
      <w:r w:rsidRPr="00CE15AE">
        <w:rPr>
          <w:rFonts w:ascii="Times New Roman" w:hAnsi="Times New Roman"/>
          <w:sz w:val="24"/>
          <w:lang w:val="nl-NL"/>
        </w:rPr>
        <w:t>in welke fase je op een bepaald moment zit of zou moeten zitten.</w:t>
      </w:r>
      <w:r w:rsidR="003B6076" w:rsidRPr="00CE15AE">
        <w:rPr>
          <w:rFonts w:ascii="Times New Roman" w:hAnsi="Times New Roman"/>
          <w:sz w:val="24"/>
          <w:lang w:val="nl-NL"/>
        </w:rPr>
        <w:t xml:space="preserve"> Dit kan heel eenvoudig door een bijkomende balk te gebruiken in een andere kleur.</w:t>
      </w:r>
    </w:p>
    <w:p w14:paraId="719B41E6" w14:textId="77777777" w:rsidR="00260267" w:rsidRDefault="00260267" w:rsidP="00260267">
      <w:pPr>
        <w:rPr>
          <w:rFonts w:ascii="Times New Roman" w:hAnsi="Times New Roman"/>
          <w:sz w:val="24"/>
        </w:rPr>
      </w:pPr>
    </w:p>
    <w:p w14:paraId="6C3C16ED" w14:textId="77777777" w:rsidR="00D53EF2" w:rsidRDefault="00D53EF2" w:rsidP="00260267">
      <w:pPr>
        <w:rPr>
          <w:rFonts w:ascii="Times New Roman" w:hAnsi="Times New Roman"/>
          <w:sz w:val="24"/>
        </w:rPr>
      </w:pPr>
      <w:r>
        <w:rPr>
          <w:rFonts w:ascii="Times New Roman" w:hAnsi="Times New Roman"/>
          <w:sz w:val="24"/>
        </w:rPr>
        <w:t>Wanneer jullie met meerderen aan een project werken, moet uit de planning duidelijk afgeleid kunnen worden welke taken voor welke student gelden.</w:t>
      </w:r>
    </w:p>
    <w:p w14:paraId="58488466" w14:textId="33127ED0" w:rsidR="00260267" w:rsidRDefault="00260267" w:rsidP="00260267">
      <w:pPr>
        <w:rPr>
          <w:rFonts w:ascii="Arial" w:hAnsi="Arial" w:cs="Arial"/>
          <w:sz w:val="24"/>
          <w:u w:val="single"/>
        </w:rPr>
      </w:pPr>
    </w:p>
    <w:p w14:paraId="710C1218" w14:textId="3D4364CC" w:rsidR="00260267" w:rsidRDefault="007C35CE" w:rsidP="009D1140">
      <w:pPr>
        <w:rPr>
          <w:rFonts w:ascii="Times New Roman" w:hAnsi="Times New Roman"/>
          <w:sz w:val="24"/>
          <w:lang w:val="nl-NL"/>
        </w:rPr>
      </w:pPr>
      <w:r>
        <w:rPr>
          <w:rFonts w:ascii="Arial" w:hAnsi="Arial" w:cs="Arial"/>
          <w:sz w:val="24"/>
        </w:rPr>
        <w:t xml:space="preserve">Tijdens het verloop van het project </w:t>
      </w:r>
      <w:r w:rsidR="009D1140">
        <w:rPr>
          <w:rFonts w:ascii="Arial" w:hAnsi="Arial" w:cs="Arial"/>
          <w:sz w:val="24"/>
        </w:rPr>
        <w:t xml:space="preserve">worden de effectief gepresteerde uren </w:t>
      </w:r>
      <w:r w:rsidR="007920DB">
        <w:rPr>
          <w:rFonts w:ascii="Arial" w:hAnsi="Arial" w:cs="Arial"/>
          <w:sz w:val="24"/>
        </w:rPr>
        <w:t xml:space="preserve">aangevuld aan dit document. Zo kan er bijgehouden worden hoelang er gewerkt is aan elk onderdeel. Ook kan het zijn dat er nog delen zijn die aangepast worden naar gelang het project vlot.  </w:t>
      </w:r>
    </w:p>
    <w:p w14:paraId="771F2923" w14:textId="18C01746" w:rsidR="00C65FAD" w:rsidRDefault="007920DB" w:rsidP="00695843">
      <w:pPr>
        <w:jc w:val="left"/>
        <w:rPr>
          <w:rFonts w:ascii="Times New Roman" w:hAnsi="Times New Roman"/>
          <w:sz w:val="24"/>
          <w:lang w:val="nl-NL"/>
        </w:rPr>
      </w:pPr>
      <w:r w:rsidRPr="007920DB">
        <w:rPr>
          <w:noProof/>
        </w:rPr>
        <w:drawing>
          <wp:inline distT="0" distB="0" distL="0" distR="0" wp14:anchorId="5B5E6D1D" wp14:editId="31E4C1C6">
            <wp:extent cx="5760085" cy="1882775"/>
            <wp:effectExtent l="0" t="0" r="0" b="317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1882775"/>
                    </a:xfrm>
                    <a:prstGeom prst="rect">
                      <a:avLst/>
                    </a:prstGeom>
                    <a:noFill/>
                    <a:ln>
                      <a:noFill/>
                    </a:ln>
                  </pic:spPr>
                </pic:pic>
              </a:graphicData>
            </a:graphic>
          </wp:inline>
        </w:drawing>
      </w:r>
    </w:p>
    <w:p w14:paraId="3FA44941" w14:textId="53DE8EA5" w:rsidR="007920DB" w:rsidRDefault="007920DB" w:rsidP="007920DB">
      <w:pPr>
        <w:rPr>
          <w:rFonts w:ascii="Arial" w:hAnsi="Arial" w:cs="Arial"/>
          <w:sz w:val="24"/>
        </w:rPr>
      </w:pPr>
    </w:p>
    <w:p w14:paraId="1C134163" w14:textId="43206388" w:rsidR="007920DB" w:rsidRPr="007920DB" w:rsidRDefault="007920DB" w:rsidP="007920DB">
      <w:pPr>
        <w:rPr>
          <w:rFonts w:ascii="Arial" w:hAnsi="Arial" w:cs="Arial"/>
          <w:sz w:val="24"/>
        </w:rPr>
      </w:pPr>
      <w:r>
        <w:rPr>
          <w:rFonts w:ascii="Arial" w:hAnsi="Arial" w:cs="Arial"/>
          <w:sz w:val="24"/>
        </w:rPr>
        <w:t>Voor meer verdiepe</w:t>
      </w:r>
      <w:r w:rsidR="00BC21E1">
        <w:rPr>
          <w:rFonts w:ascii="Arial" w:hAnsi="Arial" w:cs="Arial"/>
          <w:sz w:val="24"/>
        </w:rPr>
        <w:t>nde</w:t>
      </w:r>
      <w:r>
        <w:rPr>
          <w:rFonts w:ascii="Arial" w:hAnsi="Arial" w:cs="Arial"/>
          <w:sz w:val="24"/>
        </w:rPr>
        <w:t xml:space="preserve"> informatie kan er gekeken worden naar het Kanban bord. Hierin zien we dat de tickets een label hebben. Dit label is de </w:t>
      </w:r>
      <w:r w:rsidR="00BC21E1">
        <w:rPr>
          <w:rFonts w:ascii="Arial" w:hAnsi="Arial" w:cs="Arial"/>
          <w:sz w:val="24"/>
        </w:rPr>
        <w:t>link</w:t>
      </w:r>
      <w:r>
        <w:rPr>
          <w:rFonts w:ascii="Arial" w:hAnsi="Arial" w:cs="Arial"/>
          <w:sz w:val="24"/>
        </w:rPr>
        <w:t xml:space="preserve"> naar de overkoepel</w:t>
      </w:r>
      <w:r w:rsidR="00772489">
        <w:rPr>
          <w:rFonts w:ascii="Arial" w:hAnsi="Arial" w:cs="Arial"/>
          <w:sz w:val="24"/>
        </w:rPr>
        <w:t>ende tijdsinschatting.</w:t>
      </w:r>
    </w:p>
    <w:p w14:paraId="1C9B1C01" w14:textId="77777777" w:rsidR="007920DB" w:rsidRDefault="007920DB" w:rsidP="007920DB">
      <w:pPr>
        <w:rPr>
          <w:rFonts w:ascii="Arial" w:hAnsi="Arial" w:cs="Arial"/>
          <w:sz w:val="24"/>
        </w:rPr>
      </w:pPr>
      <w:r>
        <w:rPr>
          <w:noProof/>
        </w:rPr>
        <w:drawing>
          <wp:inline distT="0" distB="0" distL="0" distR="0" wp14:anchorId="6424292F" wp14:editId="5A4CEAF5">
            <wp:extent cx="5760085" cy="2228215"/>
            <wp:effectExtent l="0" t="0" r="0" b="63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2228215"/>
                    </a:xfrm>
                    <a:prstGeom prst="rect">
                      <a:avLst/>
                    </a:prstGeom>
                  </pic:spPr>
                </pic:pic>
              </a:graphicData>
            </a:graphic>
          </wp:inline>
        </w:drawing>
      </w:r>
    </w:p>
    <w:p w14:paraId="058E2098" w14:textId="77777777" w:rsidR="007920DB" w:rsidRDefault="007920DB" w:rsidP="007920DB">
      <w:pPr>
        <w:rPr>
          <w:rFonts w:ascii="Arial" w:hAnsi="Arial" w:cs="Arial"/>
          <w:sz w:val="24"/>
        </w:rPr>
      </w:pPr>
    </w:p>
    <w:p w14:paraId="38850C9C" w14:textId="77777777" w:rsidR="007920DB" w:rsidRPr="009259E1" w:rsidRDefault="007920DB" w:rsidP="007920DB">
      <w:pPr>
        <w:rPr>
          <w:rFonts w:ascii="Arial" w:hAnsi="Arial" w:cs="Arial"/>
          <w:sz w:val="24"/>
        </w:rPr>
      </w:pPr>
      <w:r>
        <w:rPr>
          <w:rFonts w:ascii="Arial" w:hAnsi="Arial" w:cs="Arial"/>
          <w:sz w:val="24"/>
        </w:rPr>
        <w:t>Dit is het begin van het Kanban bord maar dit zal aangevuld worden telkens er nieuwe functionaliteiten toegevoegd moeten worden. Hierin hebben we ook een tijdsaanduiding om te volgen hoe lang er aan elk ticket gewerkt is.</w:t>
      </w:r>
    </w:p>
    <w:p w14:paraId="634188A6" w14:textId="77777777" w:rsidR="007920DB" w:rsidRDefault="007920DB" w:rsidP="007920DB">
      <w:pPr>
        <w:rPr>
          <w:rFonts w:ascii="Times New Roman" w:hAnsi="Times New Roman"/>
          <w:sz w:val="24"/>
        </w:rPr>
      </w:pPr>
    </w:p>
    <w:p w14:paraId="74ED7D4A" w14:textId="77777777" w:rsidR="009D1140" w:rsidRDefault="009D1140" w:rsidP="00695843">
      <w:pPr>
        <w:jc w:val="left"/>
        <w:rPr>
          <w:rFonts w:ascii="Times New Roman" w:hAnsi="Times New Roman"/>
          <w:sz w:val="24"/>
          <w:lang w:val="nl-NL"/>
        </w:rPr>
      </w:pPr>
    </w:p>
    <w:p w14:paraId="017A1ED4" w14:textId="26F82B97" w:rsidR="0036676A" w:rsidRPr="00695843" w:rsidRDefault="00C81B3E" w:rsidP="00472F07">
      <w:pPr>
        <w:pStyle w:val="Kop2"/>
        <w:numPr>
          <w:ilvl w:val="0"/>
          <w:numId w:val="3"/>
        </w:numPr>
        <w:rPr>
          <w:rFonts w:ascii="Arial" w:hAnsi="Arial" w:cs="Arial"/>
          <w:b w:val="0"/>
          <w:sz w:val="28"/>
          <w:szCs w:val="28"/>
        </w:rPr>
      </w:pPr>
      <w:bookmarkStart w:id="27" w:name="_Toc379741050"/>
      <w:r w:rsidRPr="00695843">
        <w:rPr>
          <w:rFonts w:ascii="Arial" w:hAnsi="Arial" w:cs="Arial"/>
          <w:b w:val="0"/>
          <w:sz w:val="28"/>
          <w:szCs w:val="28"/>
        </w:rPr>
        <w:lastRenderedPageBreak/>
        <w:t>Bronnen</w:t>
      </w:r>
      <w:bookmarkEnd w:id="27"/>
    </w:p>
    <w:p w14:paraId="44FD48E9" w14:textId="77777777" w:rsidR="00C81B3E" w:rsidRDefault="00C81B3E" w:rsidP="00B01A09">
      <w:pPr>
        <w:rPr>
          <w:rFonts w:ascii="Times New Roman" w:hAnsi="Times New Roman"/>
          <w:sz w:val="24"/>
        </w:rPr>
      </w:pPr>
    </w:p>
    <w:p w14:paraId="43E2FEB1" w14:textId="77777777" w:rsidR="00C81B3E" w:rsidRDefault="00693736" w:rsidP="00B01A09">
      <w:pPr>
        <w:rPr>
          <w:rFonts w:ascii="Times New Roman" w:hAnsi="Times New Roman"/>
          <w:sz w:val="24"/>
        </w:rPr>
      </w:pPr>
      <w:r>
        <w:rPr>
          <w:rFonts w:ascii="Times New Roman" w:hAnsi="Times New Roman"/>
          <w:sz w:val="24"/>
        </w:rPr>
        <w:t>Er</w:t>
      </w:r>
      <w:r w:rsidR="00C81B3E">
        <w:rPr>
          <w:rFonts w:ascii="Times New Roman" w:hAnsi="Times New Roman"/>
          <w:sz w:val="24"/>
        </w:rPr>
        <w:t xml:space="preserve"> dient altijd expliciet te worden aangegeven op </w:t>
      </w:r>
      <w:r w:rsidR="00A708C8">
        <w:rPr>
          <w:rFonts w:ascii="Times New Roman" w:hAnsi="Times New Roman"/>
          <w:sz w:val="24"/>
        </w:rPr>
        <w:t>welke bronnen en naslagwerk</w:t>
      </w:r>
      <w:r w:rsidR="0020493D">
        <w:rPr>
          <w:rFonts w:ascii="Times New Roman" w:hAnsi="Times New Roman"/>
          <w:sz w:val="24"/>
        </w:rPr>
        <w:t>en</w:t>
      </w:r>
      <w:r w:rsidR="00A708C8">
        <w:rPr>
          <w:rFonts w:ascii="Times New Roman" w:hAnsi="Times New Roman"/>
          <w:sz w:val="24"/>
        </w:rPr>
        <w:t xml:space="preserve"> </w:t>
      </w:r>
      <w:r w:rsidR="0014581D">
        <w:rPr>
          <w:rFonts w:ascii="Times New Roman" w:hAnsi="Times New Roman"/>
          <w:sz w:val="24"/>
        </w:rPr>
        <w:t>het eindwerk</w:t>
      </w:r>
      <w:r w:rsidR="00A708C8">
        <w:rPr>
          <w:rFonts w:ascii="Times New Roman" w:hAnsi="Times New Roman"/>
          <w:sz w:val="24"/>
        </w:rPr>
        <w:t xml:space="preserve"> </w:t>
      </w:r>
      <w:r w:rsidR="00C81B3E">
        <w:rPr>
          <w:rFonts w:ascii="Times New Roman" w:hAnsi="Times New Roman"/>
          <w:sz w:val="24"/>
        </w:rPr>
        <w:t xml:space="preserve">berust. Door systematisch hierin de bronnen te vermelden verliest men achteraf niet te veel tijd om de bronnen terug te gaan opzoeken. Het kan om schriftelijke, mondelinge een elektronische bronnen gaan. </w:t>
      </w:r>
    </w:p>
    <w:p w14:paraId="7651AEC1" w14:textId="77777777" w:rsidR="00C81B3E" w:rsidRDefault="00C81B3E" w:rsidP="00B01A09">
      <w:pPr>
        <w:rPr>
          <w:rFonts w:ascii="Times New Roman" w:hAnsi="Times New Roman"/>
          <w:sz w:val="24"/>
        </w:rPr>
      </w:pPr>
    </w:p>
    <w:p w14:paraId="36AA15E1" w14:textId="77777777" w:rsidR="00C81B3E" w:rsidRDefault="00C81B3E" w:rsidP="00E63A26">
      <w:pPr>
        <w:rPr>
          <w:rFonts w:ascii="Times New Roman" w:hAnsi="Times New Roman"/>
          <w:sz w:val="24"/>
        </w:rPr>
      </w:pPr>
      <w:r>
        <w:rPr>
          <w:rFonts w:ascii="Times New Roman" w:hAnsi="Times New Roman"/>
          <w:sz w:val="24"/>
        </w:rPr>
        <w:t>Voor de omschrijving gelden enkele vaste regels</w:t>
      </w:r>
      <w:r w:rsidR="00E63A26">
        <w:rPr>
          <w:rFonts w:ascii="Times New Roman" w:hAnsi="Times New Roman"/>
          <w:sz w:val="24"/>
        </w:rPr>
        <w:t xml:space="preserve"> die vermeld staan in de </w:t>
      </w:r>
      <w:r w:rsidR="0014581D">
        <w:rPr>
          <w:rFonts w:ascii="Times New Roman" w:hAnsi="Times New Roman"/>
          <w:sz w:val="24"/>
        </w:rPr>
        <w:t xml:space="preserve">cursus op </w:t>
      </w:r>
      <w:proofErr w:type="spellStart"/>
      <w:r w:rsidR="0014581D">
        <w:rPr>
          <w:rFonts w:ascii="Times New Roman" w:hAnsi="Times New Roman"/>
          <w:sz w:val="24"/>
        </w:rPr>
        <w:t>BlackBoard</w:t>
      </w:r>
      <w:proofErr w:type="spellEnd"/>
      <w:r w:rsidR="0014581D">
        <w:rPr>
          <w:rFonts w:ascii="Times New Roman" w:hAnsi="Times New Roman"/>
          <w:sz w:val="24"/>
        </w:rPr>
        <w:t>.</w:t>
      </w:r>
    </w:p>
    <w:p w14:paraId="361624A4" w14:textId="77777777" w:rsidR="00E63A26" w:rsidRDefault="00E63A26" w:rsidP="00E63A26">
      <w:pPr>
        <w:rPr>
          <w:rFonts w:ascii="Times New Roman" w:hAnsi="Times New Roman"/>
          <w:sz w:val="24"/>
        </w:rPr>
      </w:pPr>
    </w:p>
    <w:p w14:paraId="0A88817F" w14:textId="77777777" w:rsidR="007D2D28" w:rsidRDefault="007D2D28" w:rsidP="007D2D28">
      <w:pPr>
        <w:rPr>
          <w:rFonts w:ascii="Times New Roman" w:hAnsi="Times New Roman"/>
          <w:sz w:val="24"/>
        </w:rPr>
      </w:pPr>
      <w:r>
        <w:rPr>
          <w:rFonts w:ascii="Times New Roman" w:hAnsi="Times New Roman"/>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7D2D28" w:rsidRPr="00BF1E48" w14:paraId="09EE116A" w14:textId="77777777" w:rsidTr="00BF1E48">
        <w:tc>
          <w:tcPr>
            <w:tcW w:w="9211" w:type="dxa"/>
          </w:tcPr>
          <w:sdt>
            <w:sdtPr>
              <w:rPr>
                <w:b w:val="0"/>
                <w:bCs w:val="0"/>
                <w:snapToGrid/>
                <w:sz w:val="20"/>
                <w:u w:val="none"/>
                <w:lang w:val="nl-NL"/>
              </w:rPr>
              <w:id w:val="-1226530972"/>
              <w:docPartObj>
                <w:docPartGallery w:val="Bibliographies"/>
                <w:docPartUnique/>
              </w:docPartObj>
            </w:sdtPr>
            <w:sdtEndPr>
              <w:rPr>
                <w:lang w:val="nl-BE"/>
              </w:rPr>
            </w:sdtEndPr>
            <w:sdtContent>
              <w:p w14:paraId="010CFFBC" w14:textId="5F1FA10E" w:rsidR="00773FA6" w:rsidRDefault="00773FA6">
                <w:pPr>
                  <w:pStyle w:val="Kop1"/>
                </w:pPr>
                <w:r>
                  <w:rPr>
                    <w:lang w:val="nl-NL"/>
                  </w:rPr>
                  <w:t>Bibliografie</w:t>
                </w:r>
              </w:p>
              <w:sdt>
                <w:sdtPr>
                  <w:id w:val="111145805"/>
                  <w:bibliography/>
                </w:sdtPr>
                <w:sdtEndPr/>
                <w:sdtContent>
                  <w:p w14:paraId="1B86CBDC" w14:textId="77777777" w:rsidR="00BC21E1" w:rsidRDefault="00773FA6">
                    <w:pPr>
                      <w:rPr>
                        <w:rFonts w:ascii="Times New Roman" w:hAnsi="Times New Roman"/>
                        <w:noProof/>
                        <w:szCs w:val="20"/>
                        <w:lang w:val="en-US" w:eastAsia="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4"/>
                      <w:gridCol w:w="8541"/>
                    </w:tblGrid>
                    <w:tr w:rsidR="00BC21E1" w14:paraId="1B674514" w14:textId="77777777">
                      <w:trPr>
                        <w:divId w:val="2002847089"/>
                        <w:tblCellSpacing w:w="15" w:type="dxa"/>
                      </w:trPr>
                      <w:tc>
                        <w:tcPr>
                          <w:tcW w:w="50" w:type="pct"/>
                          <w:hideMark/>
                        </w:tcPr>
                        <w:p w14:paraId="551CA62A" w14:textId="565BD1A7" w:rsidR="00BC21E1" w:rsidRDefault="00BC21E1">
                          <w:pPr>
                            <w:pStyle w:val="Bibliografie"/>
                            <w:rPr>
                              <w:noProof/>
                              <w:sz w:val="24"/>
                              <w:lang w:val="nl-NL"/>
                            </w:rPr>
                          </w:pPr>
                          <w:r>
                            <w:rPr>
                              <w:noProof/>
                              <w:lang w:val="nl-NL"/>
                            </w:rPr>
                            <w:t xml:space="preserve">[1] </w:t>
                          </w:r>
                        </w:p>
                      </w:tc>
                      <w:tc>
                        <w:tcPr>
                          <w:tcW w:w="0" w:type="auto"/>
                          <w:hideMark/>
                        </w:tcPr>
                        <w:p w14:paraId="471F6B61" w14:textId="77777777" w:rsidR="00BC21E1" w:rsidRDefault="00BC21E1">
                          <w:pPr>
                            <w:pStyle w:val="Bibliografie"/>
                            <w:rPr>
                              <w:noProof/>
                              <w:lang w:val="nl-NL"/>
                            </w:rPr>
                          </w:pPr>
                          <w:r w:rsidRPr="00D1296E">
                            <w:rPr>
                              <w:noProof/>
                              <w:lang w:val="en-US"/>
                              <w:rPrChange w:id="28" w:author="Marijke Willems" w:date="2022-03-20T23:00:00Z">
                                <w:rPr>
                                  <w:noProof/>
                                  <w:lang w:val="nl-NL"/>
                                </w:rPr>
                              </w:rPrChange>
                            </w:rPr>
                            <w:t xml:space="preserve">„Tobania - EverybodyWiki Bios &amp; Wiki,” [Online]. Available: https://nl.everybodywiki.com/Tobania. </w:t>
                          </w:r>
                          <w:r>
                            <w:rPr>
                              <w:noProof/>
                              <w:lang w:val="nl-NL"/>
                            </w:rPr>
                            <w:t>[Geopend 04 03 2022].</w:t>
                          </w:r>
                        </w:p>
                      </w:tc>
                    </w:tr>
                    <w:tr w:rsidR="00BC21E1" w14:paraId="7539AE19" w14:textId="77777777">
                      <w:trPr>
                        <w:divId w:val="2002847089"/>
                        <w:tblCellSpacing w:w="15" w:type="dxa"/>
                      </w:trPr>
                      <w:tc>
                        <w:tcPr>
                          <w:tcW w:w="50" w:type="pct"/>
                          <w:hideMark/>
                        </w:tcPr>
                        <w:p w14:paraId="63D1C5C3" w14:textId="77777777" w:rsidR="00BC21E1" w:rsidRDefault="00BC21E1">
                          <w:pPr>
                            <w:pStyle w:val="Bibliografie"/>
                            <w:rPr>
                              <w:noProof/>
                              <w:lang w:val="nl-NL"/>
                            </w:rPr>
                          </w:pPr>
                          <w:r>
                            <w:rPr>
                              <w:noProof/>
                              <w:lang w:val="nl-NL"/>
                            </w:rPr>
                            <w:t xml:space="preserve">[2] </w:t>
                          </w:r>
                        </w:p>
                      </w:tc>
                      <w:tc>
                        <w:tcPr>
                          <w:tcW w:w="0" w:type="auto"/>
                          <w:hideMark/>
                        </w:tcPr>
                        <w:p w14:paraId="019CBE35" w14:textId="77777777" w:rsidR="00BC21E1" w:rsidRDefault="00BC21E1">
                          <w:pPr>
                            <w:pStyle w:val="Bibliografie"/>
                            <w:rPr>
                              <w:noProof/>
                              <w:lang w:val="nl-NL"/>
                            </w:rPr>
                          </w:pPr>
                          <w:r w:rsidRPr="00D1296E">
                            <w:rPr>
                              <w:noProof/>
                              <w:lang w:val="en-US"/>
                              <w:rPrChange w:id="29" w:author="Marijke Willems" w:date="2022-03-20T23:00:00Z">
                                <w:rPr>
                                  <w:noProof/>
                                  <w:lang w:val="nl-NL"/>
                                </w:rPr>
                              </w:rPrChange>
                            </w:rPr>
                            <w:t xml:space="preserve">B. Lagunas, „Introduction to Prism for WPF | Pluralsight,” [Online]. Available: https://app.pluralsight.com/library/courses/prism-wpf-introduction/table-of-contents. </w:t>
                          </w:r>
                          <w:r>
                            <w:rPr>
                              <w:noProof/>
                              <w:lang w:val="nl-NL"/>
                            </w:rPr>
                            <w:t>[Geopend 02 03 2022].</w:t>
                          </w:r>
                        </w:p>
                      </w:tc>
                    </w:tr>
                    <w:tr w:rsidR="00BC21E1" w14:paraId="3FF84E55" w14:textId="77777777">
                      <w:trPr>
                        <w:divId w:val="2002847089"/>
                        <w:tblCellSpacing w:w="15" w:type="dxa"/>
                      </w:trPr>
                      <w:tc>
                        <w:tcPr>
                          <w:tcW w:w="50" w:type="pct"/>
                          <w:hideMark/>
                        </w:tcPr>
                        <w:p w14:paraId="40D8F3CA" w14:textId="77777777" w:rsidR="00BC21E1" w:rsidRDefault="00BC21E1">
                          <w:pPr>
                            <w:pStyle w:val="Bibliografie"/>
                            <w:rPr>
                              <w:noProof/>
                              <w:lang w:val="nl-NL"/>
                            </w:rPr>
                          </w:pPr>
                          <w:r>
                            <w:rPr>
                              <w:noProof/>
                              <w:lang w:val="nl-NL"/>
                            </w:rPr>
                            <w:t xml:space="preserve">[3] </w:t>
                          </w:r>
                        </w:p>
                      </w:tc>
                      <w:tc>
                        <w:tcPr>
                          <w:tcW w:w="0" w:type="auto"/>
                          <w:hideMark/>
                        </w:tcPr>
                        <w:p w14:paraId="5E0D5164" w14:textId="77777777" w:rsidR="00BC21E1" w:rsidRDefault="00BC21E1">
                          <w:pPr>
                            <w:pStyle w:val="Bibliografie"/>
                            <w:rPr>
                              <w:noProof/>
                              <w:lang w:val="nl-NL"/>
                            </w:rPr>
                          </w:pPr>
                          <w:r w:rsidRPr="00D1296E">
                            <w:rPr>
                              <w:noProof/>
                              <w:lang w:val="en-US"/>
                              <w:rPrChange w:id="30" w:author="Marijke Willems" w:date="2022-03-20T23:00:00Z">
                                <w:rPr>
                                  <w:noProof/>
                                  <w:lang w:val="nl-NL"/>
                                </w:rPr>
                              </w:rPrChange>
                            </w:rPr>
                            <w:t xml:space="preserve">„Documentation — Hangfire Documentation,” [Online]. Available: https://docs.hangfire.io/en/latest/. </w:t>
                          </w:r>
                          <w:r>
                            <w:rPr>
                              <w:noProof/>
                              <w:lang w:val="nl-NL"/>
                            </w:rPr>
                            <w:t>[Geopend 03 03 2022].</w:t>
                          </w:r>
                        </w:p>
                      </w:tc>
                    </w:tr>
                  </w:tbl>
                  <w:p w14:paraId="33E1E706" w14:textId="77777777" w:rsidR="00BC21E1" w:rsidRDefault="00BC21E1">
                    <w:pPr>
                      <w:divId w:val="2002847089"/>
                      <w:rPr>
                        <w:noProof/>
                      </w:rPr>
                    </w:pPr>
                  </w:p>
                  <w:p w14:paraId="6ABB9308" w14:textId="29488B95" w:rsidR="00773FA6" w:rsidRDefault="00773FA6">
                    <w:r>
                      <w:rPr>
                        <w:b/>
                        <w:bCs/>
                      </w:rPr>
                      <w:fldChar w:fldCharType="end"/>
                    </w:r>
                  </w:p>
                </w:sdtContent>
              </w:sdt>
            </w:sdtContent>
          </w:sdt>
          <w:p w14:paraId="31DC976A" w14:textId="77777777" w:rsidR="007D2D28" w:rsidRPr="00BF1E48" w:rsidRDefault="007D2D28" w:rsidP="00CE72ED">
            <w:pPr>
              <w:rPr>
                <w:rFonts w:ascii="Arial" w:hAnsi="Arial" w:cs="Arial"/>
                <w:sz w:val="22"/>
                <w:szCs w:val="22"/>
              </w:rPr>
            </w:pPr>
          </w:p>
          <w:p w14:paraId="76A992C6" w14:textId="77777777" w:rsidR="007D2D28" w:rsidRDefault="007D2D28" w:rsidP="00CE72ED">
            <w:pPr>
              <w:rPr>
                <w:rFonts w:ascii="Arial" w:hAnsi="Arial" w:cs="Arial"/>
                <w:sz w:val="22"/>
                <w:szCs w:val="22"/>
              </w:rPr>
            </w:pPr>
          </w:p>
          <w:p w14:paraId="6270AAE4" w14:textId="77777777" w:rsidR="0014581D" w:rsidRDefault="0014581D" w:rsidP="00CE72ED">
            <w:pPr>
              <w:rPr>
                <w:rFonts w:ascii="Arial" w:hAnsi="Arial" w:cs="Arial"/>
                <w:sz w:val="22"/>
                <w:szCs w:val="22"/>
              </w:rPr>
            </w:pPr>
          </w:p>
          <w:p w14:paraId="1758DB80" w14:textId="77777777" w:rsidR="00F14751" w:rsidRDefault="00F14751" w:rsidP="00CE72ED">
            <w:pPr>
              <w:rPr>
                <w:rFonts w:ascii="Arial" w:hAnsi="Arial" w:cs="Arial"/>
                <w:sz w:val="22"/>
                <w:szCs w:val="22"/>
              </w:rPr>
            </w:pPr>
          </w:p>
          <w:p w14:paraId="46E97BD7" w14:textId="77777777" w:rsidR="00F14751" w:rsidRDefault="00F14751" w:rsidP="00CE72ED">
            <w:pPr>
              <w:rPr>
                <w:rFonts w:ascii="Arial" w:hAnsi="Arial" w:cs="Arial"/>
                <w:sz w:val="22"/>
                <w:szCs w:val="22"/>
              </w:rPr>
            </w:pPr>
          </w:p>
          <w:p w14:paraId="0640C5BE" w14:textId="77777777" w:rsidR="00F14751" w:rsidRDefault="00F14751" w:rsidP="00CE72ED">
            <w:pPr>
              <w:rPr>
                <w:rFonts w:ascii="Arial" w:hAnsi="Arial" w:cs="Arial"/>
                <w:sz w:val="22"/>
                <w:szCs w:val="22"/>
              </w:rPr>
            </w:pPr>
          </w:p>
          <w:p w14:paraId="7DEECD4E" w14:textId="77777777" w:rsidR="00F14751" w:rsidRDefault="00F14751" w:rsidP="00CE72ED">
            <w:pPr>
              <w:rPr>
                <w:rFonts w:ascii="Arial" w:hAnsi="Arial" w:cs="Arial"/>
                <w:sz w:val="22"/>
                <w:szCs w:val="22"/>
              </w:rPr>
            </w:pPr>
          </w:p>
          <w:p w14:paraId="4D472DE2" w14:textId="77777777" w:rsidR="00F14751" w:rsidRDefault="00F14751" w:rsidP="00CE72ED">
            <w:pPr>
              <w:rPr>
                <w:rFonts w:ascii="Arial" w:hAnsi="Arial" w:cs="Arial"/>
                <w:sz w:val="22"/>
                <w:szCs w:val="22"/>
              </w:rPr>
            </w:pPr>
          </w:p>
          <w:p w14:paraId="3EB81D61" w14:textId="77777777" w:rsidR="00F14751" w:rsidRDefault="00F14751" w:rsidP="00CE72ED">
            <w:pPr>
              <w:rPr>
                <w:rFonts w:ascii="Arial" w:hAnsi="Arial" w:cs="Arial"/>
                <w:sz w:val="22"/>
                <w:szCs w:val="22"/>
              </w:rPr>
            </w:pPr>
          </w:p>
          <w:p w14:paraId="384BE9C1" w14:textId="77777777" w:rsidR="00F14751" w:rsidRDefault="00F14751" w:rsidP="00CE72ED">
            <w:pPr>
              <w:rPr>
                <w:rFonts w:ascii="Arial" w:hAnsi="Arial" w:cs="Arial"/>
                <w:sz w:val="22"/>
                <w:szCs w:val="22"/>
              </w:rPr>
            </w:pPr>
          </w:p>
          <w:p w14:paraId="535370F2" w14:textId="77777777" w:rsidR="00F14751" w:rsidRDefault="00F14751" w:rsidP="00CE72ED">
            <w:pPr>
              <w:rPr>
                <w:rFonts w:ascii="Arial" w:hAnsi="Arial" w:cs="Arial"/>
                <w:sz w:val="22"/>
                <w:szCs w:val="22"/>
              </w:rPr>
            </w:pPr>
          </w:p>
          <w:p w14:paraId="4320D9F7" w14:textId="77777777" w:rsidR="00F14751" w:rsidRDefault="00F14751" w:rsidP="00CE72ED">
            <w:pPr>
              <w:rPr>
                <w:rFonts w:ascii="Arial" w:hAnsi="Arial" w:cs="Arial"/>
                <w:sz w:val="22"/>
                <w:szCs w:val="22"/>
              </w:rPr>
            </w:pPr>
          </w:p>
          <w:p w14:paraId="5E56C1B4" w14:textId="77777777" w:rsidR="00F14751" w:rsidRDefault="00F14751" w:rsidP="00CE72ED">
            <w:pPr>
              <w:rPr>
                <w:rFonts w:ascii="Arial" w:hAnsi="Arial" w:cs="Arial"/>
                <w:sz w:val="22"/>
                <w:szCs w:val="22"/>
              </w:rPr>
            </w:pPr>
          </w:p>
          <w:p w14:paraId="41520296" w14:textId="77777777" w:rsidR="00F14751" w:rsidRPr="00BF1E48" w:rsidRDefault="00F14751" w:rsidP="00CE72ED">
            <w:pPr>
              <w:rPr>
                <w:rFonts w:ascii="Arial" w:hAnsi="Arial" w:cs="Arial"/>
                <w:sz w:val="22"/>
                <w:szCs w:val="22"/>
              </w:rPr>
            </w:pPr>
          </w:p>
          <w:p w14:paraId="023A196D" w14:textId="77777777" w:rsidR="007D2D28" w:rsidRPr="00BF1E48" w:rsidRDefault="007D2D28" w:rsidP="00CE72ED">
            <w:pPr>
              <w:rPr>
                <w:rFonts w:ascii="Times New Roman" w:hAnsi="Times New Roman"/>
                <w:sz w:val="24"/>
              </w:rPr>
            </w:pPr>
          </w:p>
        </w:tc>
      </w:tr>
    </w:tbl>
    <w:p w14:paraId="0D1EC670" w14:textId="77777777" w:rsidR="00166A8C" w:rsidRPr="005410F7" w:rsidRDefault="00351EEC" w:rsidP="00472F07">
      <w:pPr>
        <w:pStyle w:val="Kop1"/>
        <w:numPr>
          <w:ilvl w:val="0"/>
          <w:numId w:val="2"/>
        </w:numPr>
        <w:rPr>
          <w:u w:val="none"/>
        </w:rPr>
      </w:pPr>
      <w:r>
        <w:rPr>
          <w:rFonts w:ascii="Arial" w:hAnsi="Arial" w:cs="Arial"/>
          <w:b w:val="0"/>
          <w:sz w:val="28"/>
          <w:szCs w:val="28"/>
        </w:rPr>
        <w:br w:type="page"/>
      </w:r>
      <w:bookmarkStart w:id="31" w:name="_Toc379741051"/>
      <w:r w:rsidRPr="005410F7">
        <w:rPr>
          <w:u w:val="none"/>
        </w:rPr>
        <w:lastRenderedPageBreak/>
        <w:t>Rapportage</w:t>
      </w:r>
      <w:bookmarkEnd w:id="31"/>
    </w:p>
    <w:p w14:paraId="70AF6043" w14:textId="77777777" w:rsidR="00351EEC" w:rsidRPr="00351EEC" w:rsidRDefault="0041170A" w:rsidP="00351EEC">
      <w:pPr>
        <w:rPr>
          <w:rFonts w:ascii="Times New Roman" w:hAnsi="Times New Roman"/>
          <w:sz w:val="24"/>
        </w:rPr>
      </w:pPr>
      <w:r>
        <w:rPr>
          <w:rFonts w:ascii="Times New Roman" w:hAnsi="Times New Roman"/>
          <w:noProof/>
          <w:sz w:val="24"/>
          <w:lang w:eastAsia="nl-BE"/>
        </w:rPr>
        <mc:AlternateContent>
          <mc:Choice Requires="wps">
            <w:drawing>
              <wp:anchor distT="0" distB="0" distL="114300" distR="114300" simplePos="0" relativeHeight="251656192" behindDoc="0" locked="0" layoutInCell="1" allowOverlap="1" wp14:anchorId="54DB49B3" wp14:editId="7BA74AAA">
                <wp:simplePos x="0" y="0"/>
                <wp:positionH relativeFrom="column">
                  <wp:posOffset>0</wp:posOffset>
                </wp:positionH>
                <wp:positionV relativeFrom="paragraph">
                  <wp:posOffset>111125</wp:posOffset>
                </wp:positionV>
                <wp:extent cx="5829300" cy="0"/>
                <wp:effectExtent l="22225" t="21590" r="15875" b="16510"/>
                <wp:wrapNone/>
                <wp:docPr id="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4F234" id="Line 6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5pt" to="459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LB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" strokeweight="2.25pt"/>
            </w:pict>
          </mc:Fallback>
        </mc:AlternateContent>
      </w:r>
    </w:p>
    <w:p w14:paraId="6E2E8321" w14:textId="77777777" w:rsidR="00351EEC" w:rsidRDefault="00351EEC" w:rsidP="00472F07">
      <w:pPr>
        <w:pStyle w:val="Kop2"/>
        <w:numPr>
          <w:ilvl w:val="0"/>
          <w:numId w:val="5"/>
        </w:numPr>
        <w:rPr>
          <w:rFonts w:ascii="Arial" w:hAnsi="Arial" w:cs="Arial"/>
          <w:b w:val="0"/>
          <w:sz w:val="28"/>
          <w:szCs w:val="28"/>
        </w:rPr>
      </w:pPr>
      <w:bookmarkStart w:id="32" w:name="_Toc379741052"/>
      <w:r w:rsidRPr="00351EEC">
        <w:rPr>
          <w:rFonts w:ascii="Arial" w:hAnsi="Arial" w:cs="Arial"/>
          <w:b w:val="0"/>
          <w:sz w:val="28"/>
          <w:szCs w:val="28"/>
        </w:rPr>
        <w:t>Wekelijkse rapportage</w:t>
      </w:r>
      <w:bookmarkEnd w:id="32"/>
    </w:p>
    <w:p w14:paraId="0969757D" w14:textId="77777777" w:rsidR="00914C94" w:rsidRPr="00914C94" w:rsidRDefault="00914C94" w:rsidP="00914C94"/>
    <w:p w14:paraId="2DCCF07D" w14:textId="77777777" w:rsidR="00351EEC" w:rsidRDefault="00914C94" w:rsidP="00351EEC">
      <w:pPr>
        <w:rPr>
          <w:rFonts w:ascii="Times New Roman" w:hAnsi="Times New Roman"/>
          <w:sz w:val="24"/>
        </w:rPr>
      </w:pPr>
      <w:r w:rsidRPr="00914C94">
        <w:rPr>
          <w:rFonts w:ascii="Times New Roman" w:hAnsi="Times New Roman"/>
          <w:sz w:val="24"/>
        </w:rPr>
        <w:t xml:space="preserve">Deze tabel wordt tijdens de stageperiode </w:t>
      </w:r>
      <w:r w:rsidR="00C65FAD">
        <w:rPr>
          <w:rFonts w:ascii="Times New Roman" w:hAnsi="Times New Roman"/>
          <w:sz w:val="24"/>
        </w:rPr>
        <w:t xml:space="preserve">voor iedere week </w:t>
      </w:r>
      <w:r w:rsidRPr="00914C94">
        <w:rPr>
          <w:rFonts w:ascii="Times New Roman" w:hAnsi="Times New Roman"/>
          <w:sz w:val="24"/>
        </w:rPr>
        <w:t>ingevuld</w:t>
      </w:r>
      <w:r w:rsidR="00C65FAD">
        <w:rPr>
          <w:rFonts w:ascii="Times New Roman" w:hAnsi="Times New Roman"/>
          <w:sz w:val="24"/>
        </w:rPr>
        <w:t xml:space="preserve">. </w:t>
      </w:r>
    </w:p>
    <w:p w14:paraId="2A32A81B" w14:textId="77777777" w:rsidR="00943024" w:rsidRDefault="00943024" w:rsidP="00351EEC">
      <w:pPr>
        <w:rPr>
          <w:rFonts w:ascii="Times New Roman" w:hAnsi="Times New Roman"/>
          <w:sz w:val="24"/>
        </w:rPr>
      </w:pPr>
    </w:p>
    <w:p w14:paraId="7467CC3A" w14:textId="77777777" w:rsidR="00943024" w:rsidRDefault="00943024" w:rsidP="00943024">
      <w:pPr>
        <w:pStyle w:val="Lijstalinea"/>
        <w:ind w:left="0"/>
      </w:pPr>
      <w:r w:rsidRPr="00A57194">
        <w:rPr>
          <w:u w:val="single"/>
        </w:rPr>
        <w:t>Met persoonlijke reflectie bedoelen we:</w:t>
      </w:r>
      <w:r>
        <w:t xml:space="preserve"> </w:t>
      </w:r>
    </w:p>
    <w:p w14:paraId="640F36F9" w14:textId="435E553D" w:rsidR="005D6A1A" w:rsidRDefault="00943024" w:rsidP="00D7122D">
      <w:pPr>
        <w:pStyle w:val="Lijstalinea"/>
        <w:ind w:left="0"/>
        <w:rPr>
          <w:rFonts w:ascii="Times New Roman" w:hAnsi="Times New Roman"/>
          <w:sz w:val="24"/>
        </w:rPr>
      </w:pPr>
      <w:r w:rsidRPr="003F2CE2">
        <w:rPr>
          <w:szCs w:val="20"/>
        </w:rPr>
        <w:t xml:space="preserve">Wat ging goed, </w:t>
      </w:r>
      <w:r>
        <w:rPr>
          <w:szCs w:val="20"/>
        </w:rPr>
        <w:t xml:space="preserve">wat ging </w:t>
      </w:r>
      <w:r w:rsidRPr="003F2CE2">
        <w:rPr>
          <w:szCs w:val="20"/>
        </w:rPr>
        <w:t xml:space="preserve">minder goed, wat heb </w:t>
      </w:r>
      <w:r>
        <w:rPr>
          <w:szCs w:val="20"/>
        </w:rPr>
        <w:t>je</w:t>
      </w:r>
      <w:r w:rsidRPr="003F2CE2">
        <w:rPr>
          <w:szCs w:val="20"/>
        </w:rPr>
        <w:t xml:space="preserve"> geleerd, in welke mate heeft de opleiding </w:t>
      </w:r>
      <w:r>
        <w:rPr>
          <w:szCs w:val="20"/>
        </w:rPr>
        <w:t>je</w:t>
      </w:r>
      <w:r w:rsidRPr="003F2CE2">
        <w:rPr>
          <w:szCs w:val="20"/>
        </w:rPr>
        <w:t xml:space="preserve"> kunnen helpen bij </w:t>
      </w:r>
      <w:r>
        <w:rPr>
          <w:szCs w:val="20"/>
        </w:rPr>
        <w:t xml:space="preserve">het uitvoeren van de opdracht. Welke waren je valkuilen? Wat is de meerwaarde voor het bedrijf? Wat is de meerwaarde voor het team (stageteam en bedrijfsteam)? Welke </w:t>
      </w:r>
      <w:proofErr w:type="spellStart"/>
      <w:r>
        <w:rPr>
          <w:szCs w:val="20"/>
        </w:rPr>
        <w:t>softskills</w:t>
      </w:r>
      <w:proofErr w:type="spellEnd"/>
      <w:r>
        <w:rPr>
          <w:szCs w:val="20"/>
        </w:rPr>
        <w:t xml:space="preserve"> heb je bijgeleerd? Wat zou je anders doen als je de stage(week) opnieuw zou beginnen? Wat zou beter gekund hebben? Welke lessen heb je geleerd ? Op welke punten ga je je de volgende keer focussen en hoe ga je dit aanpakken? </w:t>
      </w:r>
    </w:p>
    <w:p w14:paraId="36BCD569" w14:textId="41972A6F" w:rsidR="00300A72" w:rsidRPr="00914C94" w:rsidRDefault="00D7122D" w:rsidP="00D7122D">
      <w:pPr>
        <w:pStyle w:val="Kop3"/>
      </w:pPr>
      <w:r>
        <w:t>Week 1</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6E5F3D" w:rsidRPr="00BF1E48" w14:paraId="4C275891" w14:textId="77777777" w:rsidTr="002E24A7">
        <w:tc>
          <w:tcPr>
            <w:tcW w:w="2660" w:type="dxa"/>
          </w:tcPr>
          <w:p w14:paraId="0553E6A7" w14:textId="77777777" w:rsidR="006E5F3D" w:rsidRPr="00BF1E48" w:rsidRDefault="006E5F3D" w:rsidP="00BF1E48">
            <w:pPr>
              <w:jc w:val="left"/>
              <w:rPr>
                <w:rFonts w:ascii="Times New Roman" w:hAnsi="Times New Roman"/>
                <w:sz w:val="24"/>
              </w:rPr>
            </w:pPr>
            <w:r>
              <w:rPr>
                <w:rFonts w:ascii="Times New Roman" w:hAnsi="Times New Roman"/>
                <w:sz w:val="24"/>
              </w:rPr>
              <w:t>Weeknummer:</w:t>
            </w:r>
          </w:p>
        </w:tc>
        <w:tc>
          <w:tcPr>
            <w:tcW w:w="6628" w:type="dxa"/>
          </w:tcPr>
          <w:p w14:paraId="7EC44F69" w14:textId="77777777" w:rsidR="006E5F3D" w:rsidRPr="00772489" w:rsidRDefault="00F12FB8" w:rsidP="00BF1E48">
            <w:pPr>
              <w:jc w:val="left"/>
              <w:rPr>
                <w:rFonts w:ascii="Arial" w:hAnsi="Arial" w:cs="Arial"/>
                <w:sz w:val="24"/>
              </w:rPr>
            </w:pPr>
            <w:r w:rsidRPr="00772489">
              <w:rPr>
                <w:rFonts w:ascii="Arial" w:hAnsi="Arial" w:cs="Arial"/>
                <w:sz w:val="24"/>
              </w:rPr>
              <w:t>1</w:t>
            </w:r>
          </w:p>
        </w:tc>
      </w:tr>
      <w:tr w:rsidR="00351EEC" w:rsidRPr="00BF1E48" w14:paraId="17F21C97" w14:textId="77777777" w:rsidTr="002E24A7">
        <w:tc>
          <w:tcPr>
            <w:tcW w:w="2660" w:type="dxa"/>
          </w:tcPr>
          <w:p w14:paraId="1C7DA265" w14:textId="77777777" w:rsidR="00351EEC" w:rsidRPr="00BF1E48" w:rsidRDefault="00351EEC" w:rsidP="00BF1E48">
            <w:pPr>
              <w:jc w:val="left"/>
              <w:rPr>
                <w:rFonts w:ascii="Times New Roman" w:hAnsi="Times New Roman"/>
                <w:sz w:val="24"/>
              </w:rPr>
            </w:pPr>
            <w:r w:rsidRPr="00BF1E48">
              <w:rPr>
                <w:rFonts w:ascii="Times New Roman" w:hAnsi="Times New Roman"/>
                <w:sz w:val="24"/>
              </w:rPr>
              <w:t xml:space="preserve">Datum: </w:t>
            </w:r>
          </w:p>
        </w:tc>
        <w:tc>
          <w:tcPr>
            <w:tcW w:w="6628" w:type="dxa"/>
          </w:tcPr>
          <w:p w14:paraId="1ACBCFDD" w14:textId="246719E4" w:rsidR="00351EEC" w:rsidRPr="00772489" w:rsidRDefault="003630A4" w:rsidP="00BF1E48">
            <w:pPr>
              <w:jc w:val="left"/>
              <w:rPr>
                <w:rFonts w:ascii="Arial" w:hAnsi="Arial" w:cs="Arial"/>
                <w:sz w:val="24"/>
              </w:rPr>
            </w:pPr>
            <w:r>
              <w:rPr>
                <w:rFonts w:ascii="Arial" w:hAnsi="Arial" w:cs="Arial"/>
                <w:sz w:val="24"/>
              </w:rPr>
              <w:t xml:space="preserve">28/02/2022 - </w:t>
            </w:r>
            <w:r w:rsidR="00772489" w:rsidRPr="00772489">
              <w:rPr>
                <w:rFonts w:ascii="Arial" w:hAnsi="Arial" w:cs="Arial"/>
                <w:sz w:val="24"/>
              </w:rPr>
              <w:t>04/03/2022</w:t>
            </w:r>
          </w:p>
        </w:tc>
      </w:tr>
      <w:tr w:rsidR="00351EEC" w:rsidRPr="00BF1E48" w14:paraId="0A802E3E" w14:textId="77777777" w:rsidTr="002E24A7">
        <w:tc>
          <w:tcPr>
            <w:tcW w:w="2660" w:type="dxa"/>
          </w:tcPr>
          <w:p w14:paraId="3E3F9563" w14:textId="77777777" w:rsidR="00351EEC" w:rsidRPr="00BF1E48" w:rsidRDefault="00351EEC" w:rsidP="00BF1E48">
            <w:pPr>
              <w:jc w:val="left"/>
              <w:rPr>
                <w:rFonts w:ascii="Times New Roman" w:hAnsi="Times New Roman"/>
                <w:sz w:val="24"/>
              </w:rPr>
            </w:pPr>
            <w:r w:rsidRPr="00BF1E48">
              <w:rPr>
                <w:rFonts w:ascii="Times New Roman" w:hAnsi="Times New Roman"/>
                <w:sz w:val="24"/>
              </w:rPr>
              <w:t>Geplande taken:</w:t>
            </w:r>
          </w:p>
        </w:tc>
        <w:tc>
          <w:tcPr>
            <w:tcW w:w="6628" w:type="dxa"/>
          </w:tcPr>
          <w:p w14:paraId="306C2F55" w14:textId="6CFFF6FF" w:rsidR="00351EEC" w:rsidRDefault="00772489" w:rsidP="00772489">
            <w:pPr>
              <w:jc w:val="left"/>
              <w:rPr>
                <w:rFonts w:ascii="Arial" w:hAnsi="Arial" w:cs="Arial"/>
                <w:sz w:val="24"/>
              </w:rPr>
            </w:pPr>
            <w:r w:rsidRPr="00772489">
              <w:rPr>
                <w:rFonts w:ascii="Arial" w:hAnsi="Arial" w:cs="Arial"/>
                <w:sz w:val="24"/>
              </w:rPr>
              <w:t xml:space="preserve">Opzetten omgeving Task Scheduler en Arno. Mezelf wegwijs maken in de code. Leren werken met </w:t>
            </w:r>
            <w:proofErr w:type="spellStart"/>
            <w:r w:rsidRPr="00772489">
              <w:rPr>
                <w:rFonts w:ascii="Arial" w:hAnsi="Arial" w:cs="Arial"/>
                <w:sz w:val="24"/>
              </w:rPr>
              <w:t>Prism</w:t>
            </w:r>
            <w:proofErr w:type="spellEnd"/>
            <w:sdt>
              <w:sdtPr>
                <w:rPr>
                  <w:rFonts w:ascii="Arial" w:hAnsi="Arial" w:cs="Arial"/>
                  <w:sz w:val="24"/>
                </w:rPr>
                <w:id w:val="131924016"/>
                <w:citation/>
              </w:sdtPr>
              <w:sdtEndPr/>
              <w:sdtContent>
                <w:r w:rsidR="00BC21E1">
                  <w:rPr>
                    <w:rFonts w:ascii="Arial" w:hAnsi="Arial" w:cs="Arial"/>
                    <w:sz w:val="24"/>
                  </w:rPr>
                  <w:fldChar w:fldCharType="begin"/>
                </w:r>
                <w:r w:rsidR="00BC21E1">
                  <w:rPr>
                    <w:rFonts w:ascii="Arial" w:hAnsi="Arial" w:cs="Arial"/>
                    <w:sz w:val="24"/>
                  </w:rPr>
                  <w:instrText xml:space="preserve"> CITATION Bri22 \l 2067 </w:instrText>
                </w:r>
                <w:r w:rsidR="00BC21E1">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[2]</w:t>
                </w:r>
                <w:r w:rsidR="00BC21E1">
                  <w:rPr>
                    <w:rFonts w:ascii="Arial" w:hAnsi="Arial" w:cs="Arial"/>
                    <w:sz w:val="24"/>
                  </w:rPr>
                  <w:fldChar w:fldCharType="end"/>
                </w:r>
              </w:sdtContent>
            </w:sdt>
            <w:r w:rsidRPr="00772489">
              <w:rPr>
                <w:rFonts w:ascii="Arial" w:hAnsi="Arial" w:cs="Arial"/>
                <w:sz w:val="24"/>
              </w:rPr>
              <w:t xml:space="preserve"> en </w:t>
            </w:r>
            <w:proofErr w:type="spellStart"/>
            <w:r w:rsidRPr="00772489">
              <w:rPr>
                <w:rFonts w:ascii="Arial" w:hAnsi="Arial" w:cs="Arial"/>
                <w:sz w:val="24"/>
              </w:rPr>
              <w:t>Hangfire</w:t>
            </w:r>
            <w:proofErr w:type="spellEnd"/>
            <w:sdt>
              <w:sdtPr>
                <w:rPr>
                  <w:rFonts w:ascii="Arial" w:hAnsi="Arial" w:cs="Arial"/>
                  <w:sz w:val="24"/>
                </w:rPr>
                <w:id w:val="-1575732098"/>
                <w:citation/>
              </w:sdtPr>
              <w:sdtEndPr/>
              <w:sdtContent>
                <w:r w:rsidR="00BC21E1">
                  <w:rPr>
                    <w:rFonts w:ascii="Arial" w:hAnsi="Arial" w:cs="Arial"/>
                    <w:sz w:val="24"/>
                  </w:rPr>
                  <w:fldChar w:fldCharType="begin"/>
                </w:r>
                <w:r w:rsidR="00BC21E1">
                  <w:rPr>
                    <w:rFonts w:ascii="Arial" w:hAnsi="Arial" w:cs="Arial"/>
                    <w:sz w:val="24"/>
                  </w:rPr>
                  <w:instrText xml:space="preserve"> CITATION Doc22 \l 2067 </w:instrText>
                </w:r>
                <w:r w:rsidR="00BC21E1">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[3]</w:t>
                </w:r>
                <w:r w:rsidR="00BC21E1">
                  <w:rPr>
                    <w:rFonts w:ascii="Arial" w:hAnsi="Arial" w:cs="Arial"/>
                    <w:sz w:val="24"/>
                  </w:rPr>
                  <w:fldChar w:fldCharType="end"/>
                </w:r>
              </w:sdtContent>
            </w:sdt>
            <w:r w:rsidRPr="00772489">
              <w:rPr>
                <w:rFonts w:ascii="Arial" w:hAnsi="Arial" w:cs="Arial"/>
                <w:sz w:val="24"/>
              </w:rPr>
              <w:t xml:space="preserve">. </w:t>
            </w:r>
          </w:p>
          <w:p w14:paraId="0B244BE4" w14:textId="79CFB553" w:rsidR="00772489" w:rsidRPr="00772489" w:rsidRDefault="00772489" w:rsidP="00772489">
            <w:pPr>
              <w:jc w:val="left"/>
              <w:rPr>
                <w:rFonts w:ascii="Arial" w:hAnsi="Arial" w:cs="Arial"/>
                <w:sz w:val="24"/>
              </w:rPr>
            </w:pPr>
          </w:p>
        </w:tc>
      </w:tr>
      <w:tr w:rsidR="00351EEC" w:rsidRPr="00BF1E48" w14:paraId="3D0DD8F6" w14:textId="77777777" w:rsidTr="002E24A7">
        <w:tc>
          <w:tcPr>
            <w:tcW w:w="2660" w:type="dxa"/>
          </w:tcPr>
          <w:p w14:paraId="727AADC7" w14:textId="77777777" w:rsidR="00351EEC" w:rsidRPr="00BF1E48" w:rsidRDefault="004A1FDE" w:rsidP="00BF1E48">
            <w:pPr>
              <w:jc w:val="left"/>
              <w:rPr>
                <w:rFonts w:ascii="Times New Roman" w:hAnsi="Times New Roman"/>
                <w:sz w:val="24"/>
              </w:rPr>
            </w:pPr>
            <w:r>
              <w:rPr>
                <w:rFonts w:ascii="Times New Roman" w:hAnsi="Times New Roman"/>
                <w:sz w:val="24"/>
              </w:rPr>
              <w:t>Stand van zake</w:t>
            </w:r>
            <w:r w:rsidR="00770AD4">
              <w:rPr>
                <w:rFonts w:ascii="Times New Roman" w:hAnsi="Times New Roman"/>
                <w:sz w:val="24"/>
              </w:rPr>
              <w:t>n</w:t>
            </w:r>
            <w:r w:rsidR="00351EEC" w:rsidRPr="00BF1E48">
              <w:rPr>
                <w:rFonts w:ascii="Times New Roman" w:hAnsi="Times New Roman"/>
                <w:sz w:val="24"/>
              </w:rPr>
              <w:t>:</w:t>
            </w:r>
          </w:p>
        </w:tc>
        <w:tc>
          <w:tcPr>
            <w:tcW w:w="6628" w:type="dxa"/>
          </w:tcPr>
          <w:p w14:paraId="5A3B8C06" w14:textId="42E612DA" w:rsidR="00351EEC" w:rsidRPr="00772489" w:rsidRDefault="00772489" w:rsidP="00BF1E48">
            <w:pPr>
              <w:jc w:val="left"/>
              <w:rPr>
                <w:rFonts w:ascii="Arial" w:hAnsi="Arial" w:cs="Arial"/>
                <w:sz w:val="24"/>
              </w:rPr>
            </w:pPr>
            <w:r>
              <w:rPr>
                <w:rFonts w:ascii="Arial" w:hAnsi="Arial" w:cs="Arial"/>
                <w:sz w:val="24"/>
              </w:rPr>
              <w:t xml:space="preserve">Task Scheduler en Arno zijn werkende op mij systeem. Ik kan het project volledig </w:t>
            </w:r>
            <w:r w:rsidR="00C545E3">
              <w:rPr>
                <w:rFonts w:ascii="Arial" w:hAnsi="Arial" w:cs="Arial"/>
                <w:sz w:val="24"/>
              </w:rPr>
              <w:t xml:space="preserve">laten werken. Ik heb een cursus over </w:t>
            </w:r>
            <w:proofErr w:type="spellStart"/>
            <w:r w:rsidR="00C545E3">
              <w:rPr>
                <w:rFonts w:ascii="Arial" w:hAnsi="Arial" w:cs="Arial"/>
                <w:sz w:val="24"/>
              </w:rPr>
              <w:t>Prism</w:t>
            </w:r>
            <w:proofErr w:type="spellEnd"/>
            <w:r w:rsidR="00C545E3">
              <w:rPr>
                <w:rFonts w:ascii="Arial" w:hAnsi="Arial" w:cs="Arial"/>
                <w:sz w:val="24"/>
              </w:rPr>
              <w:t xml:space="preserve"> gevolgd op aanraden van Joren (de </w:t>
            </w:r>
            <w:proofErr w:type="spellStart"/>
            <w:r w:rsidR="00C545E3">
              <w:rPr>
                <w:rFonts w:ascii="Arial" w:hAnsi="Arial" w:cs="Arial"/>
                <w:sz w:val="24"/>
              </w:rPr>
              <w:t>developer</w:t>
            </w:r>
            <w:proofErr w:type="spellEnd"/>
            <w:r w:rsidR="00C545E3">
              <w:rPr>
                <w:rFonts w:ascii="Arial" w:hAnsi="Arial" w:cs="Arial"/>
                <w:sz w:val="24"/>
              </w:rPr>
              <w:t xml:space="preserve"> die dit project vorig jaar gestart is). Ik heb ook een basis gekregen over de functionaliteiten van Arno. </w:t>
            </w:r>
          </w:p>
          <w:p w14:paraId="39779EA4" w14:textId="77777777" w:rsidR="00351EEC" w:rsidRPr="00772489" w:rsidRDefault="00351EEC" w:rsidP="00BF1E48">
            <w:pPr>
              <w:jc w:val="left"/>
              <w:rPr>
                <w:rFonts w:ascii="Arial" w:hAnsi="Arial" w:cs="Arial"/>
                <w:sz w:val="24"/>
              </w:rPr>
            </w:pPr>
          </w:p>
        </w:tc>
      </w:tr>
      <w:tr w:rsidR="00351EEC" w:rsidRPr="00BF1E48" w14:paraId="1E0C375D" w14:textId="77777777" w:rsidTr="002E24A7">
        <w:tc>
          <w:tcPr>
            <w:tcW w:w="2660" w:type="dxa"/>
          </w:tcPr>
          <w:p w14:paraId="574937F9" w14:textId="77777777" w:rsidR="00351EEC" w:rsidRPr="00BF1E48" w:rsidRDefault="00351EEC" w:rsidP="00BF1E48">
            <w:pPr>
              <w:jc w:val="left"/>
              <w:rPr>
                <w:rFonts w:ascii="Times New Roman" w:hAnsi="Times New Roman"/>
                <w:sz w:val="24"/>
              </w:rPr>
            </w:pPr>
            <w:r w:rsidRPr="00BF1E48">
              <w:rPr>
                <w:rFonts w:ascii="Times New Roman" w:hAnsi="Times New Roman"/>
                <w:sz w:val="24"/>
              </w:rPr>
              <w:t>Problemen en knelpunten:</w:t>
            </w:r>
          </w:p>
          <w:p w14:paraId="2EF526CC" w14:textId="77777777" w:rsidR="00351EEC" w:rsidRPr="00BF1E48" w:rsidRDefault="00351EEC" w:rsidP="00BF1E48">
            <w:pPr>
              <w:jc w:val="left"/>
              <w:rPr>
                <w:rFonts w:ascii="Times New Roman" w:hAnsi="Times New Roman"/>
                <w:sz w:val="24"/>
              </w:rPr>
            </w:pPr>
          </w:p>
        </w:tc>
        <w:tc>
          <w:tcPr>
            <w:tcW w:w="6628" w:type="dxa"/>
          </w:tcPr>
          <w:p w14:paraId="36287AEA" w14:textId="10887A7D" w:rsidR="00351EEC" w:rsidRDefault="00641461" w:rsidP="00BF1E48">
            <w:pPr>
              <w:jc w:val="left"/>
              <w:rPr>
                <w:rFonts w:ascii="Arial" w:hAnsi="Arial" w:cs="Arial"/>
                <w:sz w:val="24"/>
              </w:rPr>
            </w:pPr>
            <w:r>
              <w:rPr>
                <w:rFonts w:ascii="Arial" w:hAnsi="Arial" w:cs="Arial"/>
                <w:sz w:val="24"/>
              </w:rPr>
              <w:t xml:space="preserve">- Het heeft even geduurd totdat het duidelijk voor mij was wat het einddoel is van de stage. </w:t>
            </w:r>
          </w:p>
          <w:p w14:paraId="0DDE23B3" w14:textId="517FA42C" w:rsidR="00641461" w:rsidRPr="00772489" w:rsidRDefault="00641461" w:rsidP="00BF1E48">
            <w:pPr>
              <w:jc w:val="left"/>
              <w:rPr>
                <w:rFonts w:ascii="Arial" w:hAnsi="Arial" w:cs="Arial"/>
                <w:sz w:val="24"/>
              </w:rPr>
            </w:pPr>
            <w:r>
              <w:rPr>
                <w:rFonts w:ascii="Arial" w:hAnsi="Arial" w:cs="Arial"/>
                <w:sz w:val="24"/>
              </w:rPr>
              <w:t>- Ik heb ook moeite gehad met het tijdschema inschatten voor de komende 12 weken.</w:t>
            </w:r>
          </w:p>
        </w:tc>
      </w:tr>
      <w:tr w:rsidR="00E63A26" w:rsidRPr="00BF1E48" w14:paraId="7E2C6FC1" w14:textId="77777777" w:rsidTr="002E24A7">
        <w:tc>
          <w:tcPr>
            <w:tcW w:w="2660" w:type="dxa"/>
          </w:tcPr>
          <w:p w14:paraId="55B49A24" w14:textId="77777777" w:rsidR="00E63A26" w:rsidRPr="00BF1E48" w:rsidRDefault="00E63A26" w:rsidP="00BF1E48">
            <w:pPr>
              <w:jc w:val="left"/>
              <w:rPr>
                <w:rFonts w:ascii="Times New Roman" w:hAnsi="Times New Roman"/>
                <w:sz w:val="24"/>
              </w:rPr>
            </w:pPr>
            <w:r w:rsidRPr="00BF1E48">
              <w:rPr>
                <w:rFonts w:ascii="Times New Roman" w:hAnsi="Times New Roman"/>
                <w:sz w:val="24"/>
              </w:rPr>
              <w:t>Oplossingen:</w:t>
            </w:r>
          </w:p>
          <w:p w14:paraId="0C8A2921" w14:textId="77777777" w:rsidR="00E63A26" w:rsidRPr="00BF1E48" w:rsidRDefault="00E63A26" w:rsidP="00BF1E48">
            <w:pPr>
              <w:jc w:val="left"/>
              <w:rPr>
                <w:rFonts w:ascii="Times New Roman" w:hAnsi="Times New Roman"/>
                <w:sz w:val="24"/>
              </w:rPr>
            </w:pPr>
          </w:p>
        </w:tc>
        <w:tc>
          <w:tcPr>
            <w:tcW w:w="6628" w:type="dxa"/>
          </w:tcPr>
          <w:p w14:paraId="2491F94C" w14:textId="1844E578" w:rsidR="00E63A26" w:rsidRDefault="00641461" w:rsidP="00BF1E48">
            <w:pPr>
              <w:jc w:val="left"/>
              <w:rPr>
                <w:rFonts w:ascii="Arial" w:hAnsi="Arial" w:cs="Arial"/>
                <w:sz w:val="24"/>
              </w:rPr>
            </w:pPr>
            <w:r>
              <w:rPr>
                <w:rFonts w:ascii="Arial" w:hAnsi="Arial" w:cs="Arial"/>
                <w:sz w:val="24"/>
              </w:rPr>
              <w:t>-</w:t>
            </w:r>
            <w:r w:rsidR="00E03811">
              <w:rPr>
                <w:rFonts w:ascii="Arial" w:hAnsi="Arial" w:cs="Arial"/>
                <w:sz w:val="24"/>
              </w:rPr>
              <w:t xml:space="preserve"> </w:t>
            </w:r>
            <w:r>
              <w:rPr>
                <w:rFonts w:ascii="Arial" w:hAnsi="Arial" w:cs="Arial"/>
                <w:sz w:val="24"/>
              </w:rPr>
              <w:t>Ik heb aan paar keer moeten samen zitten met Kris voordat de grote lijnen van het project duidelijk waren. Volgende week ga ik nog eens samen zitten zodat we zeker alles goed bespreken wat de doelen zijn.</w:t>
            </w:r>
          </w:p>
          <w:p w14:paraId="2B58867F" w14:textId="28EEF40E" w:rsidR="00641461" w:rsidRPr="00772489" w:rsidRDefault="00641461" w:rsidP="00BF1E48">
            <w:pPr>
              <w:jc w:val="left"/>
              <w:rPr>
                <w:rFonts w:ascii="Arial" w:hAnsi="Arial" w:cs="Arial"/>
                <w:sz w:val="24"/>
              </w:rPr>
            </w:pPr>
            <w:r>
              <w:rPr>
                <w:rFonts w:ascii="Arial" w:hAnsi="Arial" w:cs="Arial"/>
                <w:sz w:val="24"/>
              </w:rPr>
              <w:t xml:space="preserve">- </w:t>
            </w:r>
            <w:r w:rsidR="00E03811">
              <w:rPr>
                <w:rFonts w:ascii="Arial" w:hAnsi="Arial" w:cs="Arial"/>
                <w:sz w:val="24"/>
              </w:rPr>
              <w:t>Kris heeft me getoond hoe hij dit aanpakt, en dankzij zijn feedback heb ik een inschatting gedaan.</w:t>
            </w:r>
          </w:p>
        </w:tc>
      </w:tr>
      <w:tr w:rsidR="006F6D78" w:rsidRPr="00BF1E48" w14:paraId="208075C2" w14:textId="77777777" w:rsidTr="002E24A7">
        <w:tc>
          <w:tcPr>
            <w:tcW w:w="2660" w:type="dxa"/>
          </w:tcPr>
          <w:p w14:paraId="09C8331B" w14:textId="77777777" w:rsidR="006F6D78" w:rsidRDefault="006F6D78" w:rsidP="00BF1E48">
            <w:pPr>
              <w:jc w:val="left"/>
              <w:rPr>
                <w:rFonts w:ascii="Times New Roman" w:hAnsi="Times New Roman"/>
                <w:sz w:val="24"/>
              </w:rPr>
            </w:pPr>
            <w:r>
              <w:rPr>
                <w:rFonts w:ascii="Times New Roman" w:hAnsi="Times New Roman"/>
                <w:sz w:val="24"/>
              </w:rPr>
              <w:t>Persoonlijke reflectie</w:t>
            </w:r>
            <w:r w:rsidR="00412FA3">
              <w:rPr>
                <w:rFonts w:ascii="Times New Roman" w:hAnsi="Times New Roman"/>
                <w:sz w:val="24"/>
              </w:rPr>
              <w:t>:</w:t>
            </w:r>
          </w:p>
          <w:p w14:paraId="605D4D2D" w14:textId="77777777" w:rsidR="00C66AE5" w:rsidRDefault="00C66AE5" w:rsidP="00BF1E48">
            <w:pPr>
              <w:jc w:val="left"/>
              <w:rPr>
                <w:rFonts w:ascii="Times New Roman" w:hAnsi="Times New Roman"/>
                <w:sz w:val="24"/>
              </w:rPr>
            </w:pPr>
          </w:p>
          <w:p w14:paraId="7666A44A" w14:textId="77777777" w:rsidR="00C66AE5" w:rsidRPr="00BF1E48" w:rsidRDefault="00C66AE5" w:rsidP="00BF1E48">
            <w:pPr>
              <w:jc w:val="left"/>
              <w:rPr>
                <w:rFonts w:ascii="Times New Roman" w:hAnsi="Times New Roman"/>
                <w:sz w:val="24"/>
              </w:rPr>
            </w:pPr>
          </w:p>
        </w:tc>
        <w:tc>
          <w:tcPr>
            <w:tcW w:w="6628" w:type="dxa"/>
          </w:tcPr>
          <w:p w14:paraId="5AB9AF21" w14:textId="60460B3D" w:rsidR="006F6D78" w:rsidRPr="00772489" w:rsidRDefault="00E03811" w:rsidP="00BF1E48">
            <w:pPr>
              <w:jc w:val="left"/>
              <w:rPr>
                <w:rFonts w:ascii="Arial" w:hAnsi="Arial" w:cs="Arial"/>
                <w:sz w:val="24"/>
              </w:rPr>
            </w:pPr>
            <w:r>
              <w:rPr>
                <w:rFonts w:ascii="Arial" w:hAnsi="Arial" w:cs="Arial"/>
                <w:sz w:val="24"/>
              </w:rPr>
              <w:t xml:space="preserve">Ik was de eerste dagen een beetje overdonderd, omdat er veel op me afkwam. Ik was niet zeker wat ik moest doen in het begin. Maar dankzij de hulp van verschillende collega’s heb ik toch mijn weg gevonden. Ik merk dat ik er niet alleen voor sta en dat geeft me wel veel </w:t>
            </w:r>
            <w:r w:rsidR="003630A4">
              <w:rPr>
                <w:rFonts w:ascii="Arial" w:hAnsi="Arial" w:cs="Arial"/>
                <w:sz w:val="24"/>
              </w:rPr>
              <w:t>enthousiasme</w:t>
            </w:r>
            <w:r>
              <w:rPr>
                <w:rFonts w:ascii="Arial" w:hAnsi="Arial" w:cs="Arial"/>
                <w:sz w:val="24"/>
              </w:rPr>
              <w:t xml:space="preserve"> om door te gaan.</w:t>
            </w:r>
            <w:r w:rsidR="003630A4">
              <w:rPr>
                <w:rFonts w:ascii="Arial" w:hAnsi="Arial" w:cs="Arial"/>
                <w:sz w:val="24"/>
              </w:rPr>
              <w:t xml:space="preserve"> Ik ben ook tevreden dat ik snel genoeg hulp vraag wanneer ik vast zit met iets. Hier heb ik in het verleden al moeite mee gehad, dat ik te lang met mijn vragen bleef zitten. Doordat mijn effectieve doelen nog niet vast staan heb ik ook zelf al eens moeten nadenken aan functionaliteiten die de klant eventueel zou willen. Hierdoor ben ik zelf al op een idee gekomen voor een demo </w:t>
            </w:r>
            <w:r w:rsidR="003630A4">
              <w:rPr>
                <w:rFonts w:ascii="Arial" w:hAnsi="Arial" w:cs="Arial"/>
                <w:sz w:val="24"/>
              </w:rPr>
              <w:lastRenderedPageBreak/>
              <w:t>functionaliteit zodat ik beter kon leren werken met de code</w:t>
            </w:r>
            <w:r w:rsidR="00BA28B6">
              <w:rPr>
                <w:rFonts w:ascii="Arial" w:hAnsi="Arial" w:cs="Arial"/>
                <w:sz w:val="24"/>
              </w:rPr>
              <w:t>.</w:t>
            </w:r>
            <w:r w:rsidR="003630A4">
              <w:rPr>
                <w:rFonts w:ascii="Arial" w:hAnsi="Arial" w:cs="Arial"/>
                <w:sz w:val="24"/>
              </w:rPr>
              <w:t xml:space="preserve"> </w:t>
            </w:r>
            <w:r w:rsidR="00BA28B6">
              <w:rPr>
                <w:rFonts w:ascii="Arial" w:hAnsi="Arial" w:cs="Arial"/>
                <w:sz w:val="24"/>
              </w:rPr>
              <w:t>H</w:t>
            </w:r>
            <w:r w:rsidR="003630A4">
              <w:rPr>
                <w:rFonts w:ascii="Arial" w:hAnsi="Arial" w:cs="Arial"/>
                <w:sz w:val="24"/>
              </w:rPr>
              <w:t>ierbij kreeg ik direct te horen dat dit een goed idee was, dit gaf me veel voldoening.</w:t>
            </w:r>
          </w:p>
        </w:tc>
      </w:tr>
      <w:tr w:rsidR="00351EEC" w:rsidRPr="00BF1E48" w14:paraId="600D548F" w14:textId="77777777" w:rsidTr="002E24A7">
        <w:tc>
          <w:tcPr>
            <w:tcW w:w="2660" w:type="dxa"/>
          </w:tcPr>
          <w:p w14:paraId="7B32551C" w14:textId="77777777" w:rsidR="00351EEC" w:rsidRPr="00BF1E48" w:rsidRDefault="00E63A26" w:rsidP="00BF1E48">
            <w:pPr>
              <w:jc w:val="left"/>
              <w:rPr>
                <w:rFonts w:ascii="Times New Roman" w:hAnsi="Times New Roman"/>
                <w:sz w:val="24"/>
              </w:rPr>
            </w:pPr>
            <w:r w:rsidRPr="00BF1E48">
              <w:rPr>
                <w:rFonts w:ascii="Times New Roman" w:hAnsi="Times New Roman"/>
                <w:sz w:val="24"/>
              </w:rPr>
              <w:lastRenderedPageBreak/>
              <w:t>Planning volgende week:</w:t>
            </w:r>
          </w:p>
          <w:p w14:paraId="54F817DE" w14:textId="77777777" w:rsidR="00351EEC" w:rsidRPr="00BF1E48" w:rsidRDefault="00351EEC" w:rsidP="00BF1E48">
            <w:pPr>
              <w:jc w:val="left"/>
              <w:rPr>
                <w:rFonts w:ascii="Times New Roman" w:hAnsi="Times New Roman"/>
                <w:sz w:val="24"/>
              </w:rPr>
            </w:pPr>
          </w:p>
        </w:tc>
        <w:tc>
          <w:tcPr>
            <w:tcW w:w="6628" w:type="dxa"/>
          </w:tcPr>
          <w:p w14:paraId="4CB893DD" w14:textId="4378E1D8" w:rsidR="00351EEC" w:rsidRPr="00772489" w:rsidRDefault="00E03811" w:rsidP="00BF1E48">
            <w:pPr>
              <w:jc w:val="left"/>
              <w:rPr>
                <w:rFonts w:ascii="Arial" w:hAnsi="Arial" w:cs="Arial"/>
                <w:sz w:val="24"/>
              </w:rPr>
            </w:pPr>
            <w:r>
              <w:rPr>
                <w:rFonts w:ascii="Arial" w:hAnsi="Arial" w:cs="Arial"/>
                <w:sz w:val="24"/>
              </w:rPr>
              <w:t xml:space="preserve">Nog eens samenzitten </w:t>
            </w:r>
            <w:r w:rsidR="00BA28B6">
              <w:rPr>
                <w:rFonts w:ascii="Arial" w:hAnsi="Arial" w:cs="Arial"/>
                <w:sz w:val="24"/>
              </w:rPr>
              <w:t>om</w:t>
            </w:r>
            <w:r>
              <w:rPr>
                <w:rFonts w:ascii="Arial" w:hAnsi="Arial" w:cs="Arial"/>
                <w:sz w:val="24"/>
              </w:rPr>
              <w:t xml:space="preserve"> alles goed te bespreken </w:t>
            </w:r>
            <w:r w:rsidR="00BA28B6">
              <w:rPr>
                <w:rFonts w:ascii="Arial" w:hAnsi="Arial" w:cs="Arial"/>
                <w:sz w:val="24"/>
              </w:rPr>
              <w:t>over</w:t>
            </w:r>
            <w:r>
              <w:rPr>
                <w:rFonts w:ascii="Arial" w:hAnsi="Arial" w:cs="Arial"/>
                <w:sz w:val="24"/>
              </w:rPr>
              <w:t xml:space="preserve"> het verloop van de stage. Door vakanties is dit een beetje opgeschoven</w:t>
            </w:r>
            <w:r w:rsidR="003630A4">
              <w:rPr>
                <w:rFonts w:ascii="Arial" w:hAnsi="Arial" w:cs="Arial"/>
                <w:sz w:val="24"/>
              </w:rPr>
              <w:t xml:space="preserve">. Ik wil ook graag mijn </w:t>
            </w:r>
            <w:r w:rsidR="00BA28B6">
              <w:rPr>
                <w:rFonts w:ascii="Arial" w:hAnsi="Arial" w:cs="Arial"/>
                <w:sz w:val="24"/>
              </w:rPr>
              <w:t xml:space="preserve">demo </w:t>
            </w:r>
            <w:r w:rsidR="003630A4">
              <w:rPr>
                <w:rFonts w:ascii="Arial" w:hAnsi="Arial" w:cs="Arial"/>
                <w:sz w:val="24"/>
              </w:rPr>
              <w:t>functionaliteit uit</w:t>
            </w:r>
            <w:r w:rsidR="00BA28B6">
              <w:rPr>
                <w:rFonts w:ascii="Arial" w:hAnsi="Arial" w:cs="Arial"/>
                <w:sz w:val="24"/>
              </w:rPr>
              <w:t>werken zodat ik beter bekend raak met de code.</w:t>
            </w:r>
          </w:p>
        </w:tc>
      </w:tr>
    </w:tbl>
    <w:p w14:paraId="7A71D287" w14:textId="5F43B625" w:rsidR="00351EEC" w:rsidRDefault="00351EEC" w:rsidP="00351EEC"/>
    <w:p w14:paraId="43AF90C5" w14:textId="01A0763C" w:rsidR="00D7122D" w:rsidRDefault="00D7122D" w:rsidP="00D7122D">
      <w:pPr>
        <w:pStyle w:val="Kop3"/>
      </w:pPr>
      <w:r>
        <w:t>Week 2</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46668A" w:rsidRPr="00BF1E48" w14:paraId="5CD48666" w14:textId="77777777" w:rsidTr="00B76354">
        <w:tc>
          <w:tcPr>
            <w:tcW w:w="2660" w:type="dxa"/>
          </w:tcPr>
          <w:p w14:paraId="7275D579" w14:textId="77777777" w:rsidR="0046668A" w:rsidRPr="00BF1E48" w:rsidRDefault="0046668A" w:rsidP="00B76354">
            <w:pPr>
              <w:jc w:val="left"/>
              <w:rPr>
                <w:rFonts w:ascii="Times New Roman" w:hAnsi="Times New Roman"/>
                <w:sz w:val="24"/>
              </w:rPr>
            </w:pPr>
            <w:r>
              <w:rPr>
                <w:rFonts w:ascii="Times New Roman" w:hAnsi="Times New Roman"/>
                <w:sz w:val="24"/>
              </w:rPr>
              <w:t>Weeknummer:</w:t>
            </w:r>
          </w:p>
        </w:tc>
        <w:tc>
          <w:tcPr>
            <w:tcW w:w="6628" w:type="dxa"/>
          </w:tcPr>
          <w:p w14:paraId="2D8B875B" w14:textId="657C94A1" w:rsidR="0046668A" w:rsidRPr="00772489" w:rsidRDefault="0046668A" w:rsidP="00B76354">
            <w:pPr>
              <w:jc w:val="left"/>
              <w:rPr>
                <w:rFonts w:ascii="Arial" w:hAnsi="Arial" w:cs="Arial"/>
                <w:sz w:val="24"/>
              </w:rPr>
            </w:pPr>
            <w:r>
              <w:rPr>
                <w:rFonts w:ascii="Arial" w:hAnsi="Arial" w:cs="Arial"/>
                <w:sz w:val="24"/>
              </w:rPr>
              <w:t>2</w:t>
            </w:r>
          </w:p>
        </w:tc>
      </w:tr>
      <w:tr w:rsidR="0046668A" w:rsidRPr="00BF1E48" w14:paraId="391B4F0A" w14:textId="77777777" w:rsidTr="00B76354">
        <w:tc>
          <w:tcPr>
            <w:tcW w:w="2660" w:type="dxa"/>
          </w:tcPr>
          <w:p w14:paraId="6034D6D0" w14:textId="77777777" w:rsidR="0046668A" w:rsidRPr="00BF1E48" w:rsidRDefault="0046668A" w:rsidP="00B76354">
            <w:pPr>
              <w:jc w:val="left"/>
              <w:rPr>
                <w:rFonts w:ascii="Times New Roman" w:hAnsi="Times New Roman"/>
                <w:sz w:val="24"/>
              </w:rPr>
            </w:pPr>
            <w:r w:rsidRPr="00BF1E48">
              <w:rPr>
                <w:rFonts w:ascii="Times New Roman" w:hAnsi="Times New Roman"/>
                <w:sz w:val="24"/>
              </w:rPr>
              <w:t xml:space="preserve">Datum: </w:t>
            </w:r>
          </w:p>
        </w:tc>
        <w:tc>
          <w:tcPr>
            <w:tcW w:w="6628" w:type="dxa"/>
          </w:tcPr>
          <w:p w14:paraId="6621C8A5" w14:textId="77E81328" w:rsidR="0046668A" w:rsidRPr="00772489" w:rsidRDefault="0046668A" w:rsidP="00B76354">
            <w:pPr>
              <w:jc w:val="left"/>
              <w:rPr>
                <w:rFonts w:ascii="Arial" w:hAnsi="Arial" w:cs="Arial"/>
                <w:sz w:val="24"/>
              </w:rPr>
            </w:pPr>
            <w:r>
              <w:rPr>
                <w:rFonts w:ascii="Arial" w:hAnsi="Arial" w:cs="Arial"/>
                <w:sz w:val="24"/>
              </w:rPr>
              <w:t>07/03/2022 – 11/03/2022</w:t>
            </w:r>
          </w:p>
        </w:tc>
      </w:tr>
      <w:tr w:rsidR="0046668A" w:rsidRPr="00BF1E48" w14:paraId="7915CAE2" w14:textId="77777777" w:rsidTr="00B76354">
        <w:tc>
          <w:tcPr>
            <w:tcW w:w="2660" w:type="dxa"/>
          </w:tcPr>
          <w:p w14:paraId="67B3F817" w14:textId="77777777" w:rsidR="0046668A" w:rsidRPr="00BF1E48" w:rsidRDefault="0046668A" w:rsidP="00B76354">
            <w:pPr>
              <w:jc w:val="left"/>
              <w:rPr>
                <w:rFonts w:ascii="Times New Roman" w:hAnsi="Times New Roman"/>
                <w:sz w:val="24"/>
              </w:rPr>
            </w:pPr>
            <w:r w:rsidRPr="00BF1E48">
              <w:rPr>
                <w:rFonts w:ascii="Times New Roman" w:hAnsi="Times New Roman"/>
                <w:sz w:val="24"/>
              </w:rPr>
              <w:t>Geplande taken:</w:t>
            </w:r>
          </w:p>
        </w:tc>
        <w:tc>
          <w:tcPr>
            <w:tcW w:w="6628" w:type="dxa"/>
          </w:tcPr>
          <w:p w14:paraId="2FDE2A9E" w14:textId="5B14A58D" w:rsidR="0046668A" w:rsidRPr="00080E02" w:rsidRDefault="0046668A" w:rsidP="0046668A">
            <w:pPr>
              <w:jc w:val="left"/>
              <w:rPr>
                <w:rFonts w:ascii="Arial" w:hAnsi="Arial" w:cs="Arial"/>
                <w:sz w:val="24"/>
              </w:rPr>
            </w:pPr>
            <w:r>
              <w:rPr>
                <w:rFonts w:ascii="Arial" w:hAnsi="Arial" w:cs="Arial"/>
                <w:sz w:val="24"/>
              </w:rPr>
              <w:t>Deze week zou ik de demo feature “</w:t>
            </w:r>
            <w:proofErr w:type="spellStart"/>
            <w:r>
              <w:rPr>
                <w:rFonts w:ascii="Arial" w:hAnsi="Arial" w:cs="Arial"/>
                <w:sz w:val="24"/>
              </w:rPr>
              <w:t>StartTaskNow</w:t>
            </w:r>
            <w:proofErr w:type="spellEnd"/>
            <w:r>
              <w:rPr>
                <w:rFonts w:ascii="Arial" w:hAnsi="Arial" w:cs="Arial"/>
                <w:sz w:val="24"/>
              </w:rPr>
              <w:t>” afwerken.</w:t>
            </w:r>
            <w:r w:rsidR="00284698">
              <w:rPr>
                <w:rFonts w:ascii="Arial" w:hAnsi="Arial" w:cs="Arial"/>
                <w:sz w:val="24"/>
              </w:rPr>
              <w:t xml:space="preserve"> Ook zal de eerste aanzet voor het research topic worden gezet. </w:t>
            </w:r>
          </w:p>
        </w:tc>
      </w:tr>
      <w:tr w:rsidR="0046668A" w:rsidRPr="00BF1E48" w14:paraId="4F07A69E" w14:textId="77777777" w:rsidTr="00B76354">
        <w:tc>
          <w:tcPr>
            <w:tcW w:w="2660" w:type="dxa"/>
          </w:tcPr>
          <w:p w14:paraId="541537FC" w14:textId="77777777" w:rsidR="0046668A" w:rsidRPr="00BF1E48" w:rsidRDefault="0046668A" w:rsidP="00B76354">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3AA7B641" w14:textId="727D9115" w:rsidR="0046668A" w:rsidRPr="00080E02" w:rsidRDefault="00284698" w:rsidP="0046668A">
            <w:pPr>
              <w:jc w:val="left"/>
              <w:rPr>
                <w:rFonts w:ascii="Arial" w:hAnsi="Arial" w:cs="Arial"/>
                <w:sz w:val="24"/>
              </w:rPr>
            </w:pPr>
            <w:r>
              <w:rPr>
                <w:rFonts w:ascii="Arial" w:hAnsi="Arial" w:cs="Arial"/>
                <w:sz w:val="24"/>
              </w:rPr>
              <w:t>De feature “</w:t>
            </w:r>
            <w:proofErr w:type="spellStart"/>
            <w:r>
              <w:rPr>
                <w:rFonts w:ascii="Arial" w:hAnsi="Arial" w:cs="Arial"/>
                <w:sz w:val="24"/>
              </w:rPr>
              <w:t>StartTaskNow</w:t>
            </w:r>
            <w:proofErr w:type="spellEnd"/>
            <w:r>
              <w:rPr>
                <w:rFonts w:ascii="Arial" w:hAnsi="Arial" w:cs="Arial"/>
                <w:sz w:val="24"/>
              </w:rPr>
              <w:t>” is volledig afgewerkt.</w:t>
            </w:r>
            <w:r w:rsidR="009034A9">
              <w:rPr>
                <w:rFonts w:ascii="Arial" w:hAnsi="Arial" w:cs="Arial"/>
                <w:sz w:val="24"/>
              </w:rPr>
              <w:t xml:space="preserve"> Ik ben ook begonnen aan het research gedeelte van het eindwerk. Hierin ga ik Azure API management </w:t>
            </w:r>
            <w:r w:rsidR="007F01C3">
              <w:rPr>
                <w:rFonts w:ascii="Arial" w:hAnsi="Arial" w:cs="Arial"/>
                <w:sz w:val="24"/>
              </w:rPr>
              <w:t xml:space="preserve">onderzoek </w:t>
            </w:r>
            <w:r w:rsidR="009034A9">
              <w:rPr>
                <w:rFonts w:ascii="Arial" w:hAnsi="Arial" w:cs="Arial"/>
                <w:sz w:val="24"/>
              </w:rPr>
              <w:t>en deze vergelijken met Apigee van Google</w:t>
            </w:r>
            <w:r w:rsidR="007F01C3">
              <w:rPr>
                <w:rFonts w:ascii="Arial" w:hAnsi="Arial" w:cs="Arial"/>
                <w:sz w:val="24"/>
              </w:rPr>
              <w:t xml:space="preserve"> en </w:t>
            </w:r>
            <w:proofErr w:type="spellStart"/>
            <w:r w:rsidR="007F01C3">
              <w:rPr>
                <w:rFonts w:ascii="Arial" w:hAnsi="Arial" w:cs="Arial"/>
                <w:sz w:val="24"/>
              </w:rPr>
              <w:t>Ocelot</w:t>
            </w:r>
            <w:proofErr w:type="spellEnd"/>
            <w:r w:rsidR="007F01C3">
              <w:rPr>
                <w:rFonts w:ascii="Arial" w:hAnsi="Arial" w:cs="Arial"/>
                <w:sz w:val="24"/>
              </w:rPr>
              <w:t xml:space="preserve"> API Gateway</w:t>
            </w:r>
            <w:r w:rsidR="009034A9">
              <w:rPr>
                <w:rFonts w:ascii="Arial" w:hAnsi="Arial" w:cs="Arial"/>
                <w:sz w:val="24"/>
              </w:rPr>
              <w:t>.</w:t>
            </w:r>
            <w:r w:rsidR="00080E02">
              <w:rPr>
                <w:rFonts w:ascii="Arial" w:hAnsi="Arial" w:cs="Arial"/>
                <w:sz w:val="24"/>
              </w:rPr>
              <w:t xml:space="preserve"> De scope van de stage opdracht is aangepast. Ik zal nog altijd verder werken aan de </w:t>
            </w:r>
            <w:r w:rsidR="00080E02">
              <w:rPr>
                <w:rFonts w:ascii="Arial" w:hAnsi="Arial" w:cs="Arial"/>
                <w:i/>
                <w:iCs/>
                <w:sz w:val="24"/>
              </w:rPr>
              <w:t>Task Scheduler</w:t>
            </w:r>
            <w:r w:rsidR="00080E02">
              <w:rPr>
                <w:rFonts w:ascii="Arial" w:hAnsi="Arial" w:cs="Arial"/>
                <w:sz w:val="24"/>
              </w:rPr>
              <w:t xml:space="preserve"> tool maar de toevoegingen die ik moet doen zijn er nu om het achterliggende programma Arno te verbinden met externe API’s.</w:t>
            </w:r>
          </w:p>
        </w:tc>
      </w:tr>
      <w:tr w:rsidR="0046668A" w:rsidRPr="00BF1E48" w14:paraId="68C9ABAE" w14:textId="77777777" w:rsidTr="00B76354">
        <w:tc>
          <w:tcPr>
            <w:tcW w:w="2660" w:type="dxa"/>
          </w:tcPr>
          <w:p w14:paraId="738FCE6B" w14:textId="77777777" w:rsidR="0046668A" w:rsidRPr="00BF1E48" w:rsidRDefault="0046668A" w:rsidP="00B76354">
            <w:pPr>
              <w:jc w:val="left"/>
              <w:rPr>
                <w:rFonts w:ascii="Times New Roman" w:hAnsi="Times New Roman"/>
                <w:sz w:val="24"/>
              </w:rPr>
            </w:pPr>
            <w:r w:rsidRPr="00BF1E48">
              <w:rPr>
                <w:rFonts w:ascii="Times New Roman" w:hAnsi="Times New Roman"/>
                <w:sz w:val="24"/>
              </w:rPr>
              <w:t>Problemen en knelpunten:</w:t>
            </w:r>
          </w:p>
          <w:p w14:paraId="6EEEC299" w14:textId="77777777" w:rsidR="0046668A" w:rsidRPr="00BF1E48" w:rsidRDefault="0046668A" w:rsidP="00B76354">
            <w:pPr>
              <w:jc w:val="left"/>
              <w:rPr>
                <w:rFonts w:ascii="Times New Roman" w:hAnsi="Times New Roman"/>
                <w:sz w:val="24"/>
              </w:rPr>
            </w:pPr>
          </w:p>
        </w:tc>
        <w:tc>
          <w:tcPr>
            <w:tcW w:w="6628" w:type="dxa"/>
          </w:tcPr>
          <w:p w14:paraId="67BD6B49" w14:textId="44178262" w:rsidR="0046668A" w:rsidRPr="00772489" w:rsidRDefault="000E0CDA" w:rsidP="00B76354">
            <w:pPr>
              <w:jc w:val="left"/>
              <w:rPr>
                <w:rFonts w:ascii="Arial" w:hAnsi="Arial" w:cs="Arial"/>
                <w:sz w:val="24"/>
              </w:rPr>
            </w:pPr>
            <w:r>
              <w:rPr>
                <w:rFonts w:ascii="Arial" w:hAnsi="Arial" w:cs="Arial"/>
                <w:sz w:val="24"/>
              </w:rPr>
              <w:t>Na samen te zitten men mijn bedrijfspromotor Kris zijn we tot de conclusie gekomen dat de scope van het project</w:t>
            </w:r>
            <w:r w:rsidR="00D7122D">
              <w:rPr>
                <w:rFonts w:ascii="Arial" w:hAnsi="Arial" w:cs="Arial"/>
                <w:sz w:val="24"/>
              </w:rPr>
              <w:t xml:space="preserve"> </w:t>
            </w:r>
            <w:r>
              <w:rPr>
                <w:rFonts w:ascii="Arial" w:hAnsi="Arial" w:cs="Arial"/>
                <w:sz w:val="24"/>
              </w:rPr>
              <w:t>veranderd is</w:t>
            </w:r>
            <w:r w:rsidR="002D1439">
              <w:rPr>
                <w:rFonts w:ascii="Arial" w:hAnsi="Arial" w:cs="Arial"/>
                <w:sz w:val="24"/>
              </w:rPr>
              <w:t>, omdat er op vraag van de kant gewerkt moet worden met een extern API.</w:t>
            </w:r>
          </w:p>
        </w:tc>
      </w:tr>
      <w:tr w:rsidR="0046668A" w:rsidRPr="00BF1E48" w14:paraId="355777AA" w14:textId="77777777" w:rsidTr="00B76354">
        <w:tc>
          <w:tcPr>
            <w:tcW w:w="2660" w:type="dxa"/>
          </w:tcPr>
          <w:p w14:paraId="1BCC1C16" w14:textId="77777777" w:rsidR="0046668A" w:rsidRPr="00BF1E48" w:rsidRDefault="0046668A" w:rsidP="00B76354">
            <w:pPr>
              <w:jc w:val="left"/>
              <w:rPr>
                <w:rFonts w:ascii="Times New Roman" w:hAnsi="Times New Roman"/>
                <w:sz w:val="24"/>
              </w:rPr>
            </w:pPr>
            <w:r w:rsidRPr="00BF1E48">
              <w:rPr>
                <w:rFonts w:ascii="Times New Roman" w:hAnsi="Times New Roman"/>
                <w:sz w:val="24"/>
              </w:rPr>
              <w:t>Oplossingen:</w:t>
            </w:r>
          </w:p>
          <w:p w14:paraId="005E44B9" w14:textId="77777777" w:rsidR="0046668A" w:rsidRPr="00BF1E48" w:rsidRDefault="0046668A" w:rsidP="00B76354">
            <w:pPr>
              <w:jc w:val="left"/>
              <w:rPr>
                <w:rFonts w:ascii="Times New Roman" w:hAnsi="Times New Roman"/>
                <w:sz w:val="24"/>
              </w:rPr>
            </w:pPr>
          </w:p>
        </w:tc>
        <w:tc>
          <w:tcPr>
            <w:tcW w:w="6628" w:type="dxa"/>
          </w:tcPr>
          <w:p w14:paraId="1715AB40" w14:textId="44FFA9E4" w:rsidR="0046668A" w:rsidRPr="00772489" w:rsidRDefault="000E0CDA" w:rsidP="00B76354">
            <w:pPr>
              <w:jc w:val="left"/>
              <w:rPr>
                <w:rFonts w:ascii="Arial" w:hAnsi="Arial" w:cs="Arial"/>
                <w:sz w:val="24"/>
              </w:rPr>
            </w:pPr>
            <w:r>
              <w:rPr>
                <w:rFonts w:ascii="Arial" w:hAnsi="Arial" w:cs="Arial"/>
                <w:sz w:val="24"/>
              </w:rPr>
              <w:t xml:space="preserve">Door de aanpassing van de scope van het project heb ik </w:t>
            </w:r>
            <w:r w:rsidR="002D1439">
              <w:rPr>
                <w:rFonts w:ascii="Arial" w:hAnsi="Arial" w:cs="Arial"/>
                <w:sz w:val="24"/>
              </w:rPr>
              <w:t>aanpassingen</w:t>
            </w:r>
            <w:r>
              <w:rPr>
                <w:rFonts w:ascii="Arial" w:hAnsi="Arial" w:cs="Arial"/>
                <w:sz w:val="24"/>
              </w:rPr>
              <w:t xml:space="preserve"> moeten </w:t>
            </w:r>
            <w:r w:rsidR="002D1439">
              <w:rPr>
                <w:rFonts w:ascii="Arial" w:hAnsi="Arial" w:cs="Arial"/>
                <w:sz w:val="24"/>
              </w:rPr>
              <w:t>doen</w:t>
            </w:r>
            <w:r>
              <w:rPr>
                <w:rFonts w:ascii="Arial" w:hAnsi="Arial" w:cs="Arial"/>
                <w:sz w:val="24"/>
              </w:rPr>
              <w:t xml:space="preserve"> aan het stageportfolio</w:t>
            </w:r>
            <w:r w:rsidR="009034A9">
              <w:rPr>
                <w:rFonts w:ascii="Arial" w:hAnsi="Arial" w:cs="Arial"/>
                <w:sz w:val="24"/>
              </w:rPr>
              <w:t xml:space="preserve">. Vooral de doelstelling is veranderd. </w:t>
            </w:r>
          </w:p>
        </w:tc>
      </w:tr>
      <w:tr w:rsidR="0046668A" w:rsidRPr="00BF1E48" w14:paraId="0FEC74D7" w14:textId="77777777" w:rsidTr="00B76354">
        <w:tc>
          <w:tcPr>
            <w:tcW w:w="2660" w:type="dxa"/>
          </w:tcPr>
          <w:p w14:paraId="77967E2F" w14:textId="77777777" w:rsidR="0046668A" w:rsidRDefault="0046668A" w:rsidP="00B76354">
            <w:pPr>
              <w:jc w:val="left"/>
              <w:rPr>
                <w:rFonts w:ascii="Times New Roman" w:hAnsi="Times New Roman"/>
                <w:sz w:val="24"/>
              </w:rPr>
            </w:pPr>
            <w:r>
              <w:rPr>
                <w:rFonts w:ascii="Times New Roman" w:hAnsi="Times New Roman"/>
                <w:sz w:val="24"/>
              </w:rPr>
              <w:t>Persoonlijke reflectie:</w:t>
            </w:r>
          </w:p>
          <w:p w14:paraId="6373D193" w14:textId="77777777" w:rsidR="0046668A" w:rsidRDefault="0046668A" w:rsidP="00B76354">
            <w:pPr>
              <w:jc w:val="left"/>
              <w:rPr>
                <w:rFonts w:ascii="Times New Roman" w:hAnsi="Times New Roman"/>
                <w:sz w:val="24"/>
              </w:rPr>
            </w:pPr>
          </w:p>
          <w:p w14:paraId="6D3BE205" w14:textId="77777777" w:rsidR="0046668A" w:rsidRPr="00BF1E48" w:rsidRDefault="0046668A" w:rsidP="00B76354">
            <w:pPr>
              <w:jc w:val="left"/>
              <w:rPr>
                <w:rFonts w:ascii="Times New Roman" w:hAnsi="Times New Roman"/>
                <w:sz w:val="24"/>
              </w:rPr>
            </w:pPr>
          </w:p>
        </w:tc>
        <w:tc>
          <w:tcPr>
            <w:tcW w:w="6628" w:type="dxa"/>
          </w:tcPr>
          <w:p w14:paraId="2D5AD00E" w14:textId="3B994DB1" w:rsidR="0046668A" w:rsidRPr="00772489" w:rsidRDefault="002D1439" w:rsidP="00B76354">
            <w:pPr>
              <w:jc w:val="left"/>
              <w:rPr>
                <w:rFonts w:ascii="Arial" w:hAnsi="Arial" w:cs="Arial"/>
                <w:sz w:val="24"/>
              </w:rPr>
            </w:pPr>
            <w:r>
              <w:rPr>
                <w:rFonts w:ascii="Arial" w:hAnsi="Arial" w:cs="Arial"/>
                <w:sz w:val="24"/>
              </w:rPr>
              <w:t xml:space="preserve">Er kunnen binnen IT soms heel snel veranderingen plaatsvinden dit heb ik nu zelf kunnen meemaken tijdens de eerste weken van mijn stage. Omdat </w:t>
            </w:r>
            <w:r w:rsidR="00310C3C">
              <w:rPr>
                <w:rFonts w:ascii="Arial" w:hAnsi="Arial" w:cs="Arial"/>
                <w:sz w:val="24"/>
              </w:rPr>
              <w:t>de stageopdracht vorig jaar al verzonnen was en er ondertussen andere eisen zijn gekomen van de klant, hebben we de scope van de stageopdracht moeten aanpassen. Ik vond het zelf een beetje moeilijk deze week omdat er nog geen concrete opdracht was. Ik kon ook niet zelf voorstellen doen omdat ik niet wist hoe het project juist in elkaar zat. Ik heb weer met nieuwe collega’s mogen samenzitten wat wel interessant is. Zo kan ik meerdere visies van het project begrijpen. Toen ze me vertelde dat er gewerkt ging worden met Azure APIM had ik wel zelf de reflex om aan te halen dat ik hier wel mijn research rond wou doen.</w:t>
            </w:r>
          </w:p>
        </w:tc>
      </w:tr>
      <w:tr w:rsidR="0046668A" w:rsidRPr="00BF1E48" w14:paraId="771D43AF" w14:textId="77777777" w:rsidTr="00B76354">
        <w:tc>
          <w:tcPr>
            <w:tcW w:w="2660" w:type="dxa"/>
          </w:tcPr>
          <w:p w14:paraId="7D4B2814" w14:textId="77777777" w:rsidR="0046668A" w:rsidRPr="00BF1E48" w:rsidRDefault="0046668A" w:rsidP="00B76354">
            <w:pPr>
              <w:jc w:val="left"/>
              <w:rPr>
                <w:rFonts w:ascii="Times New Roman" w:hAnsi="Times New Roman"/>
                <w:sz w:val="24"/>
              </w:rPr>
            </w:pPr>
            <w:r w:rsidRPr="00BF1E48">
              <w:rPr>
                <w:rFonts w:ascii="Times New Roman" w:hAnsi="Times New Roman"/>
                <w:sz w:val="24"/>
              </w:rPr>
              <w:t>Planning volgende week:</w:t>
            </w:r>
          </w:p>
          <w:p w14:paraId="474D8E83" w14:textId="77777777" w:rsidR="0046668A" w:rsidRPr="00BF1E48" w:rsidRDefault="0046668A" w:rsidP="00B76354">
            <w:pPr>
              <w:jc w:val="left"/>
              <w:rPr>
                <w:rFonts w:ascii="Times New Roman" w:hAnsi="Times New Roman"/>
                <w:sz w:val="24"/>
              </w:rPr>
            </w:pPr>
          </w:p>
        </w:tc>
        <w:tc>
          <w:tcPr>
            <w:tcW w:w="6628" w:type="dxa"/>
          </w:tcPr>
          <w:p w14:paraId="05610C30" w14:textId="4104CD53" w:rsidR="0046668A" w:rsidRPr="00222534" w:rsidRDefault="009034A9" w:rsidP="00B76354">
            <w:pPr>
              <w:jc w:val="left"/>
              <w:rPr>
                <w:rFonts w:ascii="Arial" w:hAnsi="Arial" w:cs="Arial"/>
                <w:sz w:val="24"/>
              </w:rPr>
            </w:pPr>
            <w:r>
              <w:rPr>
                <w:rFonts w:ascii="Arial" w:hAnsi="Arial" w:cs="Arial"/>
                <w:sz w:val="24"/>
              </w:rPr>
              <w:t xml:space="preserve">Verder research doen naar Azure APIM en Apigee. </w:t>
            </w:r>
            <w:r w:rsidR="00310C3C">
              <w:rPr>
                <w:rFonts w:ascii="Arial" w:hAnsi="Arial" w:cs="Arial"/>
                <w:sz w:val="24"/>
              </w:rPr>
              <w:t xml:space="preserve">Eerste stappen zetten </w:t>
            </w:r>
            <w:r w:rsidR="00222534">
              <w:rPr>
                <w:rFonts w:ascii="Arial" w:hAnsi="Arial" w:cs="Arial"/>
                <w:sz w:val="24"/>
              </w:rPr>
              <w:t xml:space="preserve">naar de nieuwe functies voor </w:t>
            </w:r>
            <w:r w:rsidR="00222534">
              <w:rPr>
                <w:rFonts w:ascii="Arial" w:hAnsi="Arial" w:cs="Arial"/>
                <w:i/>
                <w:iCs/>
                <w:sz w:val="24"/>
              </w:rPr>
              <w:t>Task Scheduler</w:t>
            </w:r>
            <w:r w:rsidR="00222534">
              <w:rPr>
                <w:rFonts w:ascii="Arial" w:hAnsi="Arial" w:cs="Arial"/>
                <w:sz w:val="24"/>
              </w:rPr>
              <w:t>.</w:t>
            </w:r>
          </w:p>
        </w:tc>
      </w:tr>
    </w:tbl>
    <w:p w14:paraId="7BA68A69" w14:textId="77777777" w:rsidR="00A57194" w:rsidRDefault="00A57194" w:rsidP="00351EEC"/>
    <w:p w14:paraId="3F18EAA3" w14:textId="77777777" w:rsidR="00351EEC" w:rsidRDefault="00351EEC" w:rsidP="00351EEC"/>
    <w:p w14:paraId="39EE38DF" w14:textId="77777777" w:rsidR="00351EEC" w:rsidRPr="00351EEC" w:rsidRDefault="00351EEC" w:rsidP="00472F07">
      <w:pPr>
        <w:pStyle w:val="Kop2"/>
        <w:numPr>
          <w:ilvl w:val="0"/>
          <w:numId w:val="5"/>
        </w:numPr>
        <w:rPr>
          <w:rFonts w:ascii="Arial" w:hAnsi="Arial" w:cs="Arial"/>
          <w:b w:val="0"/>
          <w:sz w:val="28"/>
          <w:szCs w:val="28"/>
        </w:rPr>
      </w:pPr>
      <w:bookmarkStart w:id="33" w:name="_Toc379741053"/>
      <w:r w:rsidRPr="00351EEC">
        <w:rPr>
          <w:rFonts w:ascii="Arial" w:hAnsi="Arial" w:cs="Arial"/>
          <w:b w:val="0"/>
          <w:sz w:val="28"/>
          <w:szCs w:val="28"/>
        </w:rPr>
        <w:lastRenderedPageBreak/>
        <w:t>Eindrappo</w:t>
      </w:r>
      <w:r w:rsidR="005E49C9">
        <w:rPr>
          <w:rFonts w:ascii="Arial" w:hAnsi="Arial" w:cs="Arial"/>
          <w:b w:val="0"/>
          <w:sz w:val="28"/>
          <w:szCs w:val="28"/>
        </w:rPr>
        <w:t>r</w:t>
      </w:r>
      <w:r w:rsidRPr="00351EEC">
        <w:rPr>
          <w:rFonts w:ascii="Arial" w:hAnsi="Arial" w:cs="Arial"/>
          <w:b w:val="0"/>
          <w:sz w:val="28"/>
          <w:szCs w:val="28"/>
        </w:rPr>
        <w:t>tage</w:t>
      </w:r>
      <w:bookmarkEnd w:id="33"/>
    </w:p>
    <w:p w14:paraId="03088BB2" w14:textId="77777777" w:rsidR="004A56FD" w:rsidRDefault="004A56FD" w:rsidP="00914C94">
      <w:pPr>
        <w:rPr>
          <w:rFonts w:ascii="Times New Roman" w:hAnsi="Times New Roman"/>
          <w:sz w:val="24"/>
        </w:rPr>
      </w:pPr>
    </w:p>
    <w:p w14:paraId="79E3E67B" w14:textId="77777777" w:rsidR="00914C94" w:rsidRDefault="004A56FD" w:rsidP="00914C94">
      <w:pPr>
        <w:rPr>
          <w:rFonts w:ascii="Times New Roman" w:hAnsi="Times New Roman"/>
          <w:sz w:val="24"/>
        </w:rPr>
      </w:pPr>
      <w:r>
        <w:rPr>
          <w:rFonts w:ascii="Times New Roman" w:hAnsi="Times New Roman"/>
          <w:sz w:val="24"/>
        </w:rPr>
        <w:t xml:space="preserve">De eindrapportage </w:t>
      </w:r>
      <w:r w:rsidR="00914C94" w:rsidRPr="00914C94">
        <w:rPr>
          <w:rFonts w:ascii="Times New Roman" w:hAnsi="Times New Roman"/>
          <w:sz w:val="24"/>
        </w:rPr>
        <w:t xml:space="preserve">wordt </w:t>
      </w:r>
      <w:r w:rsidR="008F3697">
        <w:rPr>
          <w:rFonts w:ascii="Times New Roman" w:hAnsi="Times New Roman"/>
          <w:sz w:val="24"/>
        </w:rPr>
        <w:t xml:space="preserve">enkel aan het einde van de </w:t>
      </w:r>
      <w:r w:rsidR="00914C94" w:rsidRPr="00914C94">
        <w:rPr>
          <w:rFonts w:ascii="Times New Roman" w:hAnsi="Times New Roman"/>
          <w:sz w:val="24"/>
        </w:rPr>
        <w:t>stageperiode ingevuld</w:t>
      </w:r>
      <w:r w:rsidR="00B67659">
        <w:rPr>
          <w:rFonts w:ascii="Times New Roman" w:hAnsi="Times New Roman"/>
          <w:sz w:val="24"/>
        </w:rPr>
        <w:t xml:space="preserve">. </w:t>
      </w:r>
      <w:r w:rsidR="003B6076">
        <w:rPr>
          <w:rFonts w:ascii="Times New Roman" w:hAnsi="Times New Roman"/>
          <w:sz w:val="24"/>
        </w:rPr>
        <w:t>Hierin worden de volgende punten aangehaald:</w:t>
      </w:r>
    </w:p>
    <w:p w14:paraId="370DED14" w14:textId="77777777" w:rsidR="00695843" w:rsidRPr="00695843" w:rsidRDefault="00695843" w:rsidP="00695843">
      <w:pPr>
        <w:spacing w:after="60"/>
        <w:rPr>
          <w:rFonts w:ascii="Times New Roman" w:hAnsi="Times New Roman"/>
          <w:sz w:val="8"/>
          <w:szCs w:val="8"/>
        </w:rPr>
      </w:pPr>
    </w:p>
    <w:p w14:paraId="2C4CF481"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Opgedane ervaring</w:t>
      </w:r>
    </w:p>
    <w:p w14:paraId="1F4CC358"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Verloop van het project</w:t>
      </w:r>
    </w:p>
    <w:p w14:paraId="5EEECF93"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Gesignaleerde problemen</w:t>
      </w:r>
    </w:p>
    <w:p w14:paraId="0A9E149F"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Gekozen oplossing</w:t>
      </w:r>
    </w:p>
    <w:p w14:paraId="6D89BF8C" w14:textId="77777777" w:rsidR="00B31B0C" w:rsidRPr="00166A8C" w:rsidRDefault="00B31B0C" w:rsidP="00472F07">
      <w:pPr>
        <w:numPr>
          <w:ilvl w:val="1"/>
          <w:numId w:val="1"/>
        </w:numPr>
        <w:spacing w:after="60"/>
        <w:rPr>
          <w:rFonts w:ascii="Times New Roman" w:hAnsi="Times New Roman"/>
          <w:sz w:val="24"/>
        </w:rPr>
      </w:pPr>
      <w:r>
        <w:rPr>
          <w:rFonts w:ascii="Times New Roman" w:hAnsi="Times New Roman"/>
          <w:sz w:val="24"/>
        </w:rPr>
        <w:t>Persoonlijke reflectie</w:t>
      </w:r>
    </w:p>
    <w:p w14:paraId="58864901" w14:textId="77777777" w:rsidR="00695843" w:rsidRDefault="003B6076" w:rsidP="00472F07">
      <w:pPr>
        <w:numPr>
          <w:ilvl w:val="1"/>
          <w:numId w:val="1"/>
        </w:numPr>
        <w:spacing w:after="60"/>
        <w:rPr>
          <w:rFonts w:ascii="Times New Roman" w:hAnsi="Times New Roman"/>
          <w:sz w:val="24"/>
        </w:rPr>
      </w:pPr>
      <w:r>
        <w:rPr>
          <w:rFonts w:ascii="Times New Roman" w:hAnsi="Times New Roman"/>
          <w:sz w:val="24"/>
        </w:rPr>
        <w:t>Eindbesluit</w:t>
      </w:r>
      <w:r w:rsidR="004A56FD">
        <w:rPr>
          <w:rFonts w:ascii="Times New Roman" w:hAnsi="Times New Roman"/>
          <w:sz w:val="24"/>
        </w:rPr>
        <w:t xml:space="preserve"> (het eindresultaat)</w:t>
      </w:r>
    </w:p>
    <w:p w14:paraId="32ABA1FA" w14:textId="77777777" w:rsidR="00F84602" w:rsidRPr="00166A8C" w:rsidRDefault="00F84602" w:rsidP="00F84602">
      <w:pPr>
        <w:spacing w:after="60"/>
        <w:ind w:left="397"/>
        <w:rPr>
          <w:rFonts w:ascii="Times New Roman" w:hAnsi="Times New Roman"/>
          <w:sz w:val="24"/>
        </w:rPr>
      </w:pPr>
    </w:p>
    <w:p w14:paraId="7D71BBE6" w14:textId="77777777" w:rsidR="00695843" w:rsidRPr="00695843" w:rsidRDefault="00695843" w:rsidP="00695843">
      <w:pPr>
        <w:rPr>
          <w:rFonts w:ascii="Times New Roman" w:hAnsi="Times New Roman"/>
          <w:sz w:val="24"/>
        </w:rPr>
      </w:pPr>
      <w:r w:rsidRPr="00695843">
        <w:rPr>
          <w:rFonts w:ascii="Times New Roman" w:hAnsi="Times New Roman"/>
          <w:sz w:val="24"/>
        </w:rPr>
        <w:t>Dit is</w:t>
      </w:r>
      <w:r w:rsidR="007D2D28" w:rsidRPr="00695843">
        <w:rPr>
          <w:rFonts w:ascii="Times New Roman" w:hAnsi="Times New Roman"/>
          <w:sz w:val="24"/>
        </w:rPr>
        <w:t xml:space="preserve"> uiteindelijk </w:t>
      </w:r>
      <w:r w:rsidRPr="00695843">
        <w:rPr>
          <w:rFonts w:ascii="Times New Roman" w:hAnsi="Times New Roman"/>
          <w:sz w:val="24"/>
        </w:rPr>
        <w:t xml:space="preserve">dan </w:t>
      </w:r>
      <w:r w:rsidR="007D2D28" w:rsidRPr="00695843">
        <w:rPr>
          <w:rFonts w:ascii="Times New Roman" w:hAnsi="Times New Roman"/>
          <w:sz w:val="24"/>
        </w:rPr>
        <w:t xml:space="preserve">ook </w:t>
      </w:r>
      <w:r w:rsidRPr="00695843">
        <w:rPr>
          <w:rFonts w:ascii="Times New Roman" w:hAnsi="Times New Roman"/>
          <w:sz w:val="24"/>
        </w:rPr>
        <w:t xml:space="preserve">je </w:t>
      </w:r>
      <w:r w:rsidR="00E63A26" w:rsidRPr="00695843">
        <w:rPr>
          <w:rFonts w:ascii="Times New Roman" w:hAnsi="Times New Roman"/>
          <w:sz w:val="24"/>
        </w:rPr>
        <w:t>besluitvorming</w:t>
      </w:r>
      <w:r w:rsidR="007D2D28" w:rsidRPr="00695843">
        <w:rPr>
          <w:rFonts w:ascii="Times New Roman" w:hAnsi="Times New Roman"/>
          <w:sz w:val="24"/>
        </w:rPr>
        <w:t xml:space="preserve"> </w:t>
      </w:r>
      <w:r w:rsidRPr="00695843">
        <w:rPr>
          <w:rFonts w:ascii="Times New Roman" w:hAnsi="Times New Roman"/>
          <w:sz w:val="24"/>
        </w:rPr>
        <w:t xml:space="preserve">voor </w:t>
      </w:r>
      <w:r w:rsidR="007D2D28" w:rsidRPr="00695843">
        <w:rPr>
          <w:rFonts w:ascii="Times New Roman" w:hAnsi="Times New Roman"/>
          <w:sz w:val="24"/>
        </w:rPr>
        <w:t xml:space="preserve">je </w:t>
      </w:r>
      <w:r w:rsidR="00300A72">
        <w:rPr>
          <w:rFonts w:ascii="Times New Roman" w:hAnsi="Times New Roman"/>
          <w:sz w:val="24"/>
        </w:rPr>
        <w:t>eindwerk</w:t>
      </w:r>
      <w:r w:rsidR="00E63A26" w:rsidRPr="00695843">
        <w:rPr>
          <w:rFonts w:ascii="Times New Roman" w:hAnsi="Times New Roman"/>
          <w:sz w:val="24"/>
        </w:rPr>
        <w:t>.</w:t>
      </w:r>
    </w:p>
    <w:p w14:paraId="0F425CB8" w14:textId="77777777" w:rsidR="00695843" w:rsidRDefault="00695843" w:rsidP="00695843">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695843" w:rsidRPr="00BF1E48" w14:paraId="7FEE8347" w14:textId="77777777" w:rsidTr="00BF1E48">
        <w:tc>
          <w:tcPr>
            <w:tcW w:w="9211" w:type="dxa"/>
          </w:tcPr>
          <w:p w14:paraId="7FEBC38D" w14:textId="77777777" w:rsidR="00695843" w:rsidRPr="00BF1E48" w:rsidRDefault="00695843" w:rsidP="00FA4B68">
            <w:pPr>
              <w:rPr>
                <w:rFonts w:ascii="Arial" w:hAnsi="Arial" w:cs="Arial"/>
                <w:sz w:val="22"/>
                <w:szCs w:val="22"/>
              </w:rPr>
            </w:pPr>
          </w:p>
          <w:p w14:paraId="12B9E7B8" w14:textId="77777777" w:rsidR="00695843" w:rsidRPr="00BF1E48" w:rsidRDefault="00695843" w:rsidP="00FA4B68">
            <w:pPr>
              <w:rPr>
                <w:rFonts w:ascii="Arial" w:hAnsi="Arial" w:cs="Arial"/>
                <w:sz w:val="22"/>
                <w:szCs w:val="22"/>
              </w:rPr>
            </w:pPr>
          </w:p>
          <w:p w14:paraId="00FB3C1D" w14:textId="77777777" w:rsidR="00695843" w:rsidRDefault="00695843" w:rsidP="00FA4B68">
            <w:pPr>
              <w:rPr>
                <w:rFonts w:ascii="Times New Roman" w:hAnsi="Times New Roman"/>
                <w:sz w:val="24"/>
              </w:rPr>
            </w:pPr>
          </w:p>
          <w:p w14:paraId="413DD5D7" w14:textId="77777777" w:rsidR="005F7A32" w:rsidRDefault="005F7A32" w:rsidP="00FA4B68">
            <w:pPr>
              <w:rPr>
                <w:rFonts w:ascii="Times New Roman" w:hAnsi="Times New Roman"/>
                <w:sz w:val="24"/>
              </w:rPr>
            </w:pPr>
          </w:p>
          <w:p w14:paraId="7C416083" w14:textId="77777777" w:rsidR="005F7A32" w:rsidRDefault="005F7A32" w:rsidP="00FA4B68">
            <w:pPr>
              <w:rPr>
                <w:rFonts w:ascii="Times New Roman" w:hAnsi="Times New Roman"/>
                <w:sz w:val="24"/>
              </w:rPr>
            </w:pPr>
          </w:p>
          <w:p w14:paraId="73206ADC" w14:textId="77777777" w:rsidR="005F7A32" w:rsidRDefault="005F7A32" w:rsidP="00FA4B68">
            <w:pPr>
              <w:rPr>
                <w:rFonts w:ascii="Times New Roman" w:hAnsi="Times New Roman"/>
                <w:sz w:val="24"/>
              </w:rPr>
            </w:pPr>
          </w:p>
          <w:p w14:paraId="3DB08211" w14:textId="77777777" w:rsidR="005F7A32" w:rsidRDefault="005F7A32" w:rsidP="00FA4B68">
            <w:pPr>
              <w:rPr>
                <w:rFonts w:ascii="Times New Roman" w:hAnsi="Times New Roman"/>
                <w:sz w:val="24"/>
              </w:rPr>
            </w:pPr>
          </w:p>
          <w:p w14:paraId="377AA1AA" w14:textId="77777777" w:rsidR="005F7A32" w:rsidRDefault="005F7A32" w:rsidP="00FA4B68">
            <w:pPr>
              <w:rPr>
                <w:rFonts w:ascii="Times New Roman" w:hAnsi="Times New Roman"/>
                <w:sz w:val="24"/>
              </w:rPr>
            </w:pPr>
          </w:p>
          <w:p w14:paraId="7698C847" w14:textId="77777777" w:rsidR="005F7A32" w:rsidRDefault="005F7A32" w:rsidP="00FA4B68">
            <w:pPr>
              <w:rPr>
                <w:rFonts w:ascii="Times New Roman" w:hAnsi="Times New Roman"/>
                <w:sz w:val="24"/>
              </w:rPr>
            </w:pPr>
          </w:p>
          <w:p w14:paraId="5E483D9C" w14:textId="77777777" w:rsidR="005F7A32" w:rsidRDefault="005F7A32" w:rsidP="00FA4B68">
            <w:pPr>
              <w:rPr>
                <w:rFonts w:ascii="Times New Roman" w:hAnsi="Times New Roman"/>
                <w:sz w:val="24"/>
              </w:rPr>
            </w:pPr>
          </w:p>
          <w:p w14:paraId="14706038" w14:textId="77777777" w:rsidR="005F7A32" w:rsidRDefault="005F7A32" w:rsidP="00FA4B68">
            <w:pPr>
              <w:rPr>
                <w:rFonts w:ascii="Times New Roman" w:hAnsi="Times New Roman"/>
                <w:sz w:val="24"/>
              </w:rPr>
            </w:pPr>
          </w:p>
          <w:p w14:paraId="3627EFF4" w14:textId="77777777" w:rsidR="005F7A32" w:rsidRDefault="005F7A32" w:rsidP="00FA4B68">
            <w:pPr>
              <w:rPr>
                <w:rFonts w:ascii="Times New Roman" w:hAnsi="Times New Roman"/>
                <w:sz w:val="24"/>
              </w:rPr>
            </w:pPr>
          </w:p>
          <w:p w14:paraId="352D328B" w14:textId="77777777" w:rsidR="005F7A32" w:rsidRDefault="005F7A32" w:rsidP="00FA4B68">
            <w:pPr>
              <w:rPr>
                <w:rFonts w:ascii="Times New Roman" w:hAnsi="Times New Roman"/>
                <w:sz w:val="24"/>
              </w:rPr>
            </w:pPr>
          </w:p>
          <w:p w14:paraId="21F8BC3D" w14:textId="77777777" w:rsidR="005F7A32" w:rsidRDefault="005F7A32" w:rsidP="00FA4B68">
            <w:pPr>
              <w:rPr>
                <w:rFonts w:ascii="Times New Roman" w:hAnsi="Times New Roman"/>
                <w:sz w:val="24"/>
              </w:rPr>
            </w:pPr>
          </w:p>
          <w:p w14:paraId="5E5A3D69" w14:textId="77777777" w:rsidR="005F7A32" w:rsidRDefault="005F7A32" w:rsidP="00FA4B68">
            <w:pPr>
              <w:rPr>
                <w:rFonts w:ascii="Times New Roman" w:hAnsi="Times New Roman"/>
                <w:sz w:val="24"/>
              </w:rPr>
            </w:pPr>
          </w:p>
          <w:p w14:paraId="46F2C966" w14:textId="77777777" w:rsidR="005F7A32" w:rsidRDefault="005F7A32" w:rsidP="00FA4B68">
            <w:pPr>
              <w:rPr>
                <w:rFonts w:ascii="Times New Roman" w:hAnsi="Times New Roman"/>
                <w:sz w:val="24"/>
              </w:rPr>
            </w:pPr>
          </w:p>
          <w:p w14:paraId="6B25293D" w14:textId="77777777" w:rsidR="005F7A32" w:rsidRDefault="005F7A32" w:rsidP="00FA4B68">
            <w:pPr>
              <w:rPr>
                <w:rFonts w:ascii="Times New Roman" w:hAnsi="Times New Roman"/>
                <w:sz w:val="24"/>
              </w:rPr>
            </w:pPr>
          </w:p>
          <w:p w14:paraId="0BAC0B8A" w14:textId="77777777" w:rsidR="005F7A32" w:rsidRDefault="005F7A32" w:rsidP="00FA4B68">
            <w:pPr>
              <w:rPr>
                <w:rFonts w:ascii="Times New Roman" w:hAnsi="Times New Roman"/>
                <w:sz w:val="24"/>
              </w:rPr>
            </w:pPr>
          </w:p>
          <w:p w14:paraId="624362B4" w14:textId="77777777" w:rsidR="005F7A32" w:rsidRDefault="005F7A32" w:rsidP="00FA4B68">
            <w:pPr>
              <w:rPr>
                <w:rFonts w:ascii="Times New Roman" w:hAnsi="Times New Roman"/>
                <w:sz w:val="24"/>
              </w:rPr>
            </w:pPr>
          </w:p>
          <w:p w14:paraId="4E2E8EB9" w14:textId="77777777" w:rsidR="005F7A32" w:rsidRDefault="005F7A32" w:rsidP="00FA4B68">
            <w:pPr>
              <w:rPr>
                <w:rFonts w:ascii="Times New Roman" w:hAnsi="Times New Roman"/>
                <w:sz w:val="24"/>
              </w:rPr>
            </w:pPr>
          </w:p>
          <w:p w14:paraId="6B26284B" w14:textId="77777777" w:rsidR="005F7A32" w:rsidRDefault="005F7A32" w:rsidP="00FA4B68">
            <w:pPr>
              <w:rPr>
                <w:rFonts w:ascii="Times New Roman" w:hAnsi="Times New Roman"/>
                <w:sz w:val="24"/>
              </w:rPr>
            </w:pPr>
          </w:p>
          <w:p w14:paraId="31E4C453" w14:textId="77777777" w:rsidR="005F7A32" w:rsidRDefault="005F7A32" w:rsidP="00FA4B68">
            <w:pPr>
              <w:rPr>
                <w:rFonts w:ascii="Times New Roman" w:hAnsi="Times New Roman"/>
                <w:sz w:val="24"/>
              </w:rPr>
            </w:pPr>
          </w:p>
          <w:p w14:paraId="304C8064" w14:textId="77777777" w:rsidR="005F7A32" w:rsidRDefault="005F7A32" w:rsidP="00FA4B68">
            <w:pPr>
              <w:rPr>
                <w:rFonts w:ascii="Times New Roman" w:hAnsi="Times New Roman"/>
                <w:sz w:val="24"/>
              </w:rPr>
            </w:pPr>
          </w:p>
          <w:p w14:paraId="01E646D0" w14:textId="77777777" w:rsidR="005F7A32" w:rsidRDefault="005F7A32" w:rsidP="00FA4B68">
            <w:pPr>
              <w:rPr>
                <w:rFonts w:ascii="Times New Roman" w:hAnsi="Times New Roman"/>
                <w:sz w:val="24"/>
              </w:rPr>
            </w:pPr>
          </w:p>
          <w:p w14:paraId="7A373BCD" w14:textId="77777777" w:rsidR="005F7A32" w:rsidRDefault="005F7A32" w:rsidP="00FA4B68">
            <w:pPr>
              <w:rPr>
                <w:rFonts w:ascii="Times New Roman" w:hAnsi="Times New Roman"/>
                <w:sz w:val="24"/>
              </w:rPr>
            </w:pPr>
          </w:p>
          <w:p w14:paraId="33FE280E" w14:textId="77777777" w:rsidR="005F7A32" w:rsidRDefault="005F7A32" w:rsidP="00FA4B68">
            <w:pPr>
              <w:rPr>
                <w:rFonts w:ascii="Times New Roman" w:hAnsi="Times New Roman"/>
                <w:sz w:val="24"/>
              </w:rPr>
            </w:pPr>
          </w:p>
          <w:p w14:paraId="38535FF4" w14:textId="77777777" w:rsidR="005F7A32" w:rsidRDefault="005F7A32" w:rsidP="00FA4B68">
            <w:pPr>
              <w:rPr>
                <w:rFonts w:ascii="Times New Roman" w:hAnsi="Times New Roman"/>
                <w:sz w:val="24"/>
              </w:rPr>
            </w:pPr>
          </w:p>
          <w:p w14:paraId="7194D653" w14:textId="77777777" w:rsidR="005F7A32" w:rsidRDefault="005F7A32" w:rsidP="00FA4B68">
            <w:pPr>
              <w:rPr>
                <w:rFonts w:ascii="Times New Roman" w:hAnsi="Times New Roman"/>
                <w:sz w:val="24"/>
              </w:rPr>
            </w:pPr>
          </w:p>
          <w:p w14:paraId="75EF2150" w14:textId="77777777" w:rsidR="005F7A32" w:rsidRDefault="005F7A32" w:rsidP="00FA4B68">
            <w:pPr>
              <w:rPr>
                <w:rFonts w:ascii="Times New Roman" w:hAnsi="Times New Roman"/>
                <w:sz w:val="24"/>
              </w:rPr>
            </w:pPr>
          </w:p>
          <w:p w14:paraId="71DE014E" w14:textId="77777777" w:rsidR="005F7A32" w:rsidRDefault="005F7A32" w:rsidP="00FA4B68">
            <w:pPr>
              <w:rPr>
                <w:rFonts w:ascii="Times New Roman" w:hAnsi="Times New Roman"/>
                <w:sz w:val="24"/>
              </w:rPr>
            </w:pPr>
          </w:p>
          <w:p w14:paraId="6CE5084A" w14:textId="77777777" w:rsidR="005F7A32" w:rsidRDefault="005F7A32" w:rsidP="00FA4B68">
            <w:pPr>
              <w:rPr>
                <w:rFonts w:ascii="Times New Roman" w:hAnsi="Times New Roman"/>
                <w:sz w:val="24"/>
              </w:rPr>
            </w:pPr>
          </w:p>
          <w:p w14:paraId="297C01EF" w14:textId="77777777" w:rsidR="005F7A32" w:rsidRDefault="005F7A32" w:rsidP="00FA4B68">
            <w:pPr>
              <w:rPr>
                <w:rFonts w:ascii="Times New Roman" w:hAnsi="Times New Roman"/>
                <w:sz w:val="24"/>
              </w:rPr>
            </w:pPr>
          </w:p>
          <w:p w14:paraId="1562FBD4" w14:textId="77777777" w:rsidR="005F7A32" w:rsidRDefault="005F7A32" w:rsidP="00FA4B68">
            <w:pPr>
              <w:rPr>
                <w:rFonts w:ascii="Times New Roman" w:hAnsi="Times New Roman"/>
                <w:sz w:val="24"/>
              </w:rPr>
            </w:pPr>
          </w:p>
          <w:p w14:paraId="1163AADE" w14:textId="77777777" w:rsidR="005F7A32" w:rsidRDefault="005F7A32" w:rsidP="00FA4B68">
            <w:pPr>
              <w:rPr>
                <w:rFonts w:ascii="Times New Roman" w:hAnsi="Times New Roman"/>
                <w:sz w:val="24"/>
              </w:rPr>
            </w:pPr>
          </w:p>
          <w:p w14:paraId="5F1DB1E2" w14:textId="77777777" w:rsidR="005F7A32" w:rsidRDefault="005F7A32" w:rsidP="00FA4B68">
            <w:pPr>
              <w:rPr>
                <w:rFonts w:ascii="Times New Roman" w:hAnsi="Times New Roman"/>
                <w:sz w:val="24"/>
              </w:rPr>
            </w:pPr>
          </w:p>
          <w:p w14:paraId="113E0A30" w14:textId="77777777" w:rsidR="005F7A32" w:rsidRDefault="005F7A32" w:rsidP="00FA4B68">
            <w:pPr>
              <w:rPr>
                <w:rFonts w:ascii="Times New Roman" w:hAnsi="Times New Roman"/>
                <w:sz w:val="24"/>
              </w:rPr>
            </w:pPr>
          </w:p>
          <w:p w14:paraId="14199A2C" w14:textId="77777777" w:rsidR="005F7A32" w:rsidRDefault="005F7A32" w:rsidP="00FA4B68">
            <w:pPr>
              <w:rPr>
                <w:rFonts w:ascii="Times New Roman" w:hAnsi="Times New Roman"/>
                <w:sz w:val="24"/>
              </w:rPr>
            </w:pPr>
          </w:p>
          <w:p w14:paraId="353C4F72" w14:textId="77777777" w:rsidR="005F7A32" w:rsidRDefault="005F7A32" w:rsidP="00FA4B68">
            <w:pPr>
              <w:rPr>
                <w:rFonts w:ascii="Times New Roman" w:hAnsi="Times New Roman"/>
                <w:sz w:val="24"/>
              </w:rPr>
            </w:pPr>
          </w:p>
          <w:p w14:paraId="65C08A80" w14:textId="77777777" w:rsidR="005F7A32" w:rsidRDefault="005F7A32" w:rsidP="00FA4B68">
            <w:pPr>
              <w:rPr>
                <w:rFonts w:ascii="Times New Roman" w:hAnsi="Times New Roman"/>
                <w:sz w:val="24"/>
              </w:rPr>
            </w:pPr>
          </w:p>
          <w:p w14:paraId="268E3249" w14:textId="77777777" w:rsidR="005F7A32" w:rsidRDefault="005F7A32" w:rsidP="00FA4B68">
            <w:pPr>
              <w:rPr>
                <w:rFonts w:ascii="Times New Roman" w:hAnsi="Times New Roman"/>
                <w:sz w:val="24"/>
              </w:rPr>
            </w:pPr>
          </w:p>
          <w:p w14:paraId="382BCF92" w14:textId="77777777" w:rsidR="005F7A32" w:rsidRDefault="005F7A32" w:rsidP="00FA4B68">
            <w:pPr>
              <w:rPr>
                <w:rFonts w:ascii="Times New Roman" w:hAnsi="Times New Roman"/>
                <w:sz w:val="24"/>
              </w:rPr>
            </w:pPr>
          </w:p>
          <w:p w14:paraId="03C6DE99" w14:textId="77777777" w:rsidR="005F7A32" w:rsidRDefault="005F7A32" w:rsidP="00FA4B68">
            <w:pPr>
              <w:rPr>
                <w:rFonts w:ascii="Times New Roman" w:hAnsi="Times New Roman"/>
                <w:sz w:val="24"/>
              </w:rPr>
            </w:pPr>
          </w:p>
          <w:p w14:paraId="7F563CCA" w14:textId="77777777" w:rsidR="005F7A32" w:rsidRDefault="005F7A32" w:rsidP="00FA4B68">
            <w:pPr>
              <w:rPr>
                <w:rFonts w:ascii="Times New Roman" w:hAnsi="Times New Roman"/>
                <w:sz w:val="24"/>
              </w:rPr>
            </w:pPr>
          </w:p>
          <w:p w14:paraId="2A670DD7" w14:textId="77777777" w:rsidR="005F7A32" w:rsidRDefault="005F7A32" w:rsidP="00FA4B68">
            <w:pPr>
              <w:rPr>
                <w:rFonts w:ascii="Times New Roman" w:hAnsi="Times New Roman"/>
                <w:sz w:val="24"/>
              </w:rPr>
            </w:pPr>
          </w:p>
          <w:p w14:paraId="4E8ABFB4" w14:textId="77777777" w:rsidR="005F7A32" w:rsidRDefault="005F7A32" w:rsidP="00FA4B68">
            <w:pPr>
              <w:rPr>
                <w:rFonts w:ascii="Times New Roman" w:hAnsi="Times New Roman"/>
                <w:sz w:val="24"/>
              </w:rPr>
            </w:pPr>
          </w:p>
          <w:p w14:paraId="3BE94AFC" w14:textId="77777777" w:rsidR="005F7A32" w:rsidRPr="00BF1E48" w:rsidRDefault="005F7A32" w:rsidP="00FA4B68">
            <w:pPr>
              <w:rPr>
                <w:rFonts w:ascii="Times New Roman" w:hAnsi="Times New Roman"/>
                <w:sz w:val="24"/>
              </w:rPr>
            </w:pPr>
          </w:p>
        </w:tc>
      </w:tr>
    </w:tbl>
    <w:p w14:paraId="7C2F43E9" w14:textId="77777777" w:rsidR="00695843" w:rsidRPr="00B01A09" w:rsidRDefault="00695843" w:rsidP="00695843">
      <w:pPr>
        <w:rPr>
          <w:rFonts w:ascii="Times New Roman" w:hAnsi="Times New Roman"/>
          <w:sz w:val="24"/>
        </w:rPr>
      </w:pPr>
    </w:p>
    <w:bookmarkStart w:id="34" w:name="_Toc379741054"/>
    <w:p w14:paraId="3C4D2B12" w14:textId="77777777" w:rsidR="00166A8C" w:rsidRPr="00695843" w:rsidRDefault="0041170A" w:rsidP="00472F07">
      <w:pPr>
        <w:pStyle w:val="Kop1"/>
        <w:numPr>
          <w:ilvl w:val="0"/>
          <w:numId w:val="2"/>
        </w:numPr>
        <w:rPr>
          <w:u w:val="none"/>
        </w:rPr>
      </w:pPr>
      <w:r w:rsidRPr="00695843">
        <w:rPr>
          <w:noProof/>
          <w:u w:val="none"/>
          <w:lang w:eastAsia="nl-BE"/>
        </w:rPr>
        <mc:AlternateContent>
          <mc:Choice Requires="wps">
            <w:drawing>
              <wp:anchor distT="0" distB="0" distL="114300" distR="114300" simplePos="0" relativeHeight="251655168" behindDoc="0" locked="0" layoutInCell="1" allowOverlap="1" wp14:anchorId="5BE85883" wp14:editId="7B98840F">
                <wp:simplePos x="0" y="0"/>
                <wp:positionH relativeFrom="column">
                  <wp:posOffset>0</wp:posOffset>
                </wp:positionH>
                <wp:positionV relativeFrom="paragraph">
                  <wp:posOffset>342900</wp:posOffset>
                </wp:positionV>
                <wp:extent cx="5829300" cy="0"/>
                <wp:effectExtent l="22225" t="18415" r="15875" b="19685"/>
                <wp:wrapNone/>
                <wp:docPr id="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D2149" id="Line 5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45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EKB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" strokeweight="2.25pt"/>
            </w:pict>
          </mc:Fallback>
        </mc:AlternateContent>
      </w:r>
      <w:r w:rsidR="00166A8C" w:rsidRPr="00695843">
        <w:rPr>
          <w:u w:val="none"/>
        </w:rPr>
        <w:t>Terugkoppelingsformulieren</w:t>
      </w:r>
      <w:bookmarkEnd w:id="34"/>
    </w:p>
    <w:p w14:paraId="777A1AE4" w14:textId="77777777" w:rsidR="00166A8C" w:rsidRDefault="00166A8C" w:rsidP="00166A8C">
      <w:pPr>
        <w:rPr>
          <w:rFonts w:ascii="Times New Roman" w:hAnsi="Times New Roman"/>
          <w:sz w:val="24"/>
        </w:rPr>
      </w:pPr>
    </w:p>
    <w:p w14:paraId="2266965D" w14:textId="77777777" w:rsidR="00166A8C" w:rsidRDefault="00166A8C" w:rsidP="00166A8C">
      <w:pPr>
        <w:rPr>
          <w:rFonts w:ascii="Times New Roman" w:hAnsi="Times New Roman"/>
          <w:sz w:val="24"/>
        </w:rPr>
      </w:pPr>
    </w:p>
    <w:p w14:paraId="54A3393D" w14:textId="77777777" w:rsidR="00166A8C" w:rsidRDefault="00B06707" w:rsidP="00472F07">
      <w:pPr>
        <w:pStyle w:val="Kop2"/>
        <w:numPr>
          <w:ilvl w:val="0"/>
          <w:numId w:val="4"/>
        </w:numPr>
        <w:rPr>
          <w:rFonts w:ascii="Arial" w:hAnsi="Arial" w:cs="Arial"/>
          <w:b w:val="0"/>
          <w:sz w:val="28"/>
          <w:szCs w:val="28"/>
        </w:rPr>
      </w:pPr>
      <w:bookmarkStart w:id="35" w:name="_Toc379741055"/>
      <w:r>
        <w:rPr>
          <w:rFonts w:ascii="Arial" w:hAnsi="Arial" w:cs="Arial"/>
          <w:b w:val="0"/>
          <w:sz w:val="28"/>
          <w:szCs w:val="28"/>
        </w:rPr>
        <w:t>Stagebespreking</w:t>
      </w:r>
      <w:bookmarkEnd w:id="35"/>
    </w:p>
    <w:p w14:paraId="14D7AFA1" w14:textId="77777777" w:rsidR="00B06707" w:rsidRDefault="00B06707" w:rsidP="00B06707"/>
    <w:p w14:paraId="31797E7E" w14:textId="77777777" w:rsidR="00166A8C" w:rsidRPr="006109E7" w:rsidRDefault="00B06707" w:rsidP="00B06707">
      <w:pPr>
        <w:rPr>
          <w:rFonts w:ascii="Times New Roman" w:hAnsi="Times New Roman"/>
          <w:sz w:val="24"/>
        </w:rPr>
      </w:pPr>
      <w:r w:rsidRPr="006109E7">
        <w:rPr>
          <w:rFonts w:ascii="Times New Roman" w:hAnsi="Times New Roman"/>
          <w:sz w:val="24"/>
        </w:rPr>
        <w:t>Telkens wanneer je een bespreking hebt</w:t>
      </w:r>
      <w:r w:rsidR="00344E12">
        <w:rPr>
          <w:rFonts w:ascii="Times New Roman" w:hAnsi="Times New Roman"/>
          <w:sz w:val="24"/>
        </w:rPr>
        <w:t>,</w:t>
      </w:r>
      <w:r w:rsidRPr="006109E7">
        <w:rPr>
          <w:rFonts w:ascii="Times New Roman" w:hAnsi="Times New Roman"/>
          <w:sz w:val="24"/>
        </w:rPr>
        <w:t xml:space="preserve"> zowel met de </w:t>
      </w:r>
      <w:r w:rsidR="00C65FAD">
        <w:rPr>
          <w:rFonts w:ascii="Times New Roman" w:hAnsi="Times New Roman"/>
          <w:sz w:val="24"/>
        </w:rPr>
        <w:t>hogeschoolpromotor</w:t>
      </w:r>
      <w:r w:rsidRPr="006109E7">
        <w:rPr>
          <w:rFonts w:ascii="Times New Roman" w:hAnsi="Times New Roman"/>
          <w:sz w:val="24"/>
        </w:rPr>
        <w:t xml:space="preserve"> als de </w:t>
      </w:r>
      <w:r w:rsidR="00A7582B">
        <w:rPr>
          <w:rFonts w:ascii="Times New Roman" w:hAnsi="Times New Roman"/>
          <w:sz w:val="24"/>
        </w:rPr>
        <w:t>bedrijfs</w:t>
      </w:r>
      <w:r w:rsidRPr="006109E7">
        <w:rPr>
          <w:rFonts w:ascii="Times New Roman" w:hAnsi="Times New Roman"/>
          <w:sz w:val="24"/>
        </w:rPr>
        <w:t>promotor</w:t>
      </w:r>
      <w:r w:rsidR="00344E12">
        <w:rPr>
          <w:rFonts w:ascii="Times New Roman" w:hAnsi="Times New Roman"/>
          <w:sz w:val="24"/>
        </w:rPr>
        <w:t>,</w:t>
      </w:r>
      <w:r w:rsidRPr="006109E7">
        <w:rPr>
          <w:rFonts w:ascii="Times New Roman" w:hAnsi="Times New Roman"/>
          <w:sz w:val="24"/>
        </w:rPr>
        <w:t xml:space="preserve"> vu</w:t>
      </w:r>
      <w:r w:rsidR="00CE15AE">
        <w:rPr>
          <w:rFonts w:ascii="Times New Roman" w:hAnsi="Times New Roman"/>
          <w:sz w:val="24"/>
        </w:rPr>
        <w:t>l je onderstaand formulier in</w:t>
      </w:r>
      <w:r w:rsidR="00B67659">
        <w:rPr>
          <w:rFonts w:ascii="Times New Roman" w:hAnsi="Times New Roman"/>
          <w:sz w:val="24"/>
        </w:rPr>
        <w:t xml:space="preserve"> : </w:t>
      </w:r>
    </w:p>
    <w:p w14:paraId="1CF67ACC" w14:textId="77777777" w:rsidR="00166A8C" w:rsidRDefault="00166A8C" w:rsidP="00166A8C">
      <w:pPr>
        <w:ind w:left="113"/>
        <w:jc w:val="left"/>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7200"/>
      </w:tblGrid>
      <w:tr w:rsidR="00B06707" w:rsidRPr="00BF1E48" w14:paraId="0086E938" w14:textId="77777777" w:rsidTr="00BF1E48">
        <w:tc>
          <w:tcPr>
            <w:tcW w:w="2088" w:type="dxa"/>
          </w:tcPr>
          <w:p w14:paraId="36D1A17A" w14:textId="77777777" w:rsidR="00B06707" w:rsidRPr="00BF1E48" w:rsidRDefault="00B06707" w:rsidP="00BF1E48">
            <w:pPr>
              <w:jc w:val="left"/>
              <w:rPr>
                <w:rFonts w:ascii="Times New Roman" w:hAnsi="Times New Roman"/>
                <w:sz w:val="24"/>
              </w:rPr>
            </w:pPr>
            <w:r w:rsidRPr="00BF1E48">
              <w:rPr>
                <w:rFonts w:ascii="Times New Roman" w:hAnsi="Times New Roman"/>
                <w:sz w:val="24"/>
              </w:rPr>
              <w:t>Volgnummer:</w:t>
            </w:r>
          </w:p>
        </w:tc>
        <w:tc>
          <w:tcPr>
            <w:tcW w:w="7200" w:type="dxa"/>
          </w:tcPr>
          <w:p w14:paraId="232C9618" w14:textId="33DE2664" w:rsidR="00B06707" w:rsidRPr="00BF1E48" w:rsidRDefault="00987222" w:rsidP="00A85AD7">
            <w:pPr>
              <w:jc w:val="left"/>
              <w:rPr>
                <w:rFonts w:ascii="Times New Roman" w:hAnsi="Times New Roman"/>
                <w:sz w:val="24"/>
              </w:rPr>
            </w:pPr>
            <w:r>
              <w:rPr>
                <w:rFonts w:ascii="Times New Roman" w:hAnsi="Times New Roman"/>
                <w:sz w:val="24"/>
              </w:rPr>
              <w:t>Bv. Stage20</w:t>
            </w:r>
            <w:r w:rsidR="00167506">
              <w:rPr>
                <w:rFonts w:ascii="Times New Roman" w:hAnsi="Times New Roman"/>
                <w:sz w:val="24"/>
              </w:rPr>
              <w:t>2</w:t>
            </w:r>
            <w:r w:rsidR="009752D8">
              <w:rPr>
                <w:rFonts w:ascii="Times New Roman" w:hAnsi="Times New Roman"/>
                <w:sz w:val="24"/>
              </w:rPr>
              <w:t>1</w:t>
            </w:r>
            <w:r w:rsidR="00B06707" w:rsidRPr="00BF1E48">
              <w:rPr>
                <w:rFonts w:ascii="Times New Roman" w:hAnsi="Times New Roman"/>
                <w:sz w:val="24"/>
              </w:rPr>
              <w:t>-01</w:t>
            </w:r>
          </w:p>
        </w:tc>
      </w:tr>
      <w:tr w:rsidR="00166A8C" w:rsidRPr="00BF1E48" w14:paraId="7B65FDFC" w14:textId="77777777" w:rsidTr="00BF1E48">
        <w:tc>
          <w:tcPr>
            <w:tcW w:w="2088" w:type="dxa"/>
          </w:tcPr>
          <w:p w14:paraId="52ADBC4B" w14:textId="77777777" w:rsidR="00166A8C" w:rsidRPr="00BF1E48" w:rsidRDefault="00166A8C" w:rsidP="00BF1E48">
            <w:pPr>
              <w:jc w:val="left"/>
              <w:rPr>
                <w:rFonts w:ascii="Times New Roman" w:hAnsi="Times New Roman"/>
                <w:sz w:val="24"/>
              </w:rPr>
            </w:pPr>
            <w:r w:rsidRPr="00BF1E48">
              <w:rPr>
                <w:rFonts w:ascii="Times New Roman" w:hAnsi="Times New Roman"/>
                <w:sz w:val="24"/>
              </w:rPr>
              <w:t xml:space="preserve">Datum: </w:t>
            </w:r>
          </w:p>
        </w:tc>
        <w:tc>
          <w:tcPr>
            <w:tcW w:w="7200" w:type="dxa"/>
          </w:tcPr>
          <w:p w14:paraId="6E1D76DD" w14:textId="77777777" w:rsidR="00166A8C" w:rsidRPr="00BF1E48" w:rsidRDefault="00166A8C" w:rsidP="00BF1E48">
            <w:pPr>
              <w:jc w:val="left"/>
              <w:rPr>
                <w:rFonts w:ascii="Times New Roman" w:hAnsi="Times New Roman"/>
                <w:sz w:val="24"/>
              </w:rPr>
            </w:pPr>
          </w:p>
        </w:tc>
      </w:tr>
      <w:tr w:rsidR="00166A8C" w:rsidRPr="00BF1E48" w14:paraId="322EE3F3" w14:textId="77777777" w:rsidTr="00BF1E48">
        <w:tc>
          <w:tcPr>
            <w:tcW w:w="2088" w:type="dxa"/>
          </w:tcPr>
          <w:p w14:paraId="12CD9693" w14:textId="1DE8F932" w:rsidR="00166A8C" w:rsidRPr="00BF1E48" w:rsidRDefault="00166A8C" w:rsidP="00BF1E48">
            <w:pPr>
              <w:jc w:val="left"/>
              <w:rPr>
                <w:rFonts w:ascii="Times New Roman" w:hAnsi="Times New Roman"/>
                <w:sz w:val="24"/>
              </w:rPr>
            </w:pPr>
            <w:r w:rsidRPr="00BF1E48">
              <w:rPr>
                <w:rFonts w:ascii="Times New Roman" w:hAnsi="Times New Roman"/>
                <w:sz w:val="24"/>
              </w:rPr>
              <w:t>Bespro</w:t>
            </w:r>
            <w:r w:rsidR="00772489">
              <w:rPr>
                <w:rFonts w:ascii="Times New Roman" w:hAnsi="Times New Roman"/>
                <w:sz w:val="24"/>
              </w:rPr>
              <w:t>k</w:t>
            </w:r>
            <w:r w:rsidRPr="00BF1E48">
              <w:rPr>
                <w:rFonts w:ascii="Times New Roman" w:hAnsi="Times New Roman"/>
                <w:sz w:val="24"/>
              </w:rPr>
              <w:t>en punten:</w:t>
            </w:r>
          </w:p>
        </w:tc>
        <w:tc>
          <w:tcPr>
            <w:tcW w:w="7200" w:type="dxa"/>
          </w:tcPr>
          <w:p w14:paraId="741639C6" w14:textId="77777777" w:rsidR="00166A8C" w:rsidRPr="00BF1E48" w:rsidRDefault="00166A8C" w:rsidP="00BF1E48">
            <w:pPr>
              <w:jc w:val="left"/>
              <w:rPr>
                <w:rFonts w:ascii="Times New Roman" w:hAnsi="Times New Roman"/>
                <w:sz w:val="24"/>
              </w:rPr>
            </w:pPr>
          </w:p>
          <w:p w14:paraId="13B35FDC" w14:textId="77777777" w:rsidR="00166A8C" w:rsidRPr="00BF1E48" w:rsidRDefault="00166A8C" w:rsidP="00BF1E48">
            <w:pPr>
              <w:jc w:val="left"/>
              <w:rPr>
                <w:rFonts w:ascii="Times New Roman" w:hAnsi="Times New Roman"/>
                <w:sz w:val="24"/>
              </w:rPr>
            </w:pPr>
          </w:p>
          <w:p w14:paraId="6371495F" w14:textId="77777777" w:rsidR="00166A8C" w:rsidRPr="00BF1E48" w:rsidRDefault="00166A8C" w:rsidP="00BF1E48">
            <w:pPr>
              <w:jc w:val="left"/>
              <w:rPr>
                <w:rFonts w:ascii="Times New Roman" w:hAnsi="Times New Roman"/>
                <w:sz w:val="24"/>
              </w:rPr>
            </w:pPr>
          </w:p>
          <w:p w14:paraId="0C18A22C" w14:textId="77777777" w:rsidR="00166A8C" w:rsidRPr="00BF1E48" w:rsidRDefault="00166A8C" w:rsidP="00BF1E48">
            <w:pPr>
              <w:jc w:val="left"/>
              <w:rPr>
                <w:rFonts w:ascii="Times New Roman" w:hAnsi="Times New Roman"/>
                <w:sz w:val="24"/>
              </w:rPr>
            </w:pPr>
          </w:p>
          <w:p w14:paraId="2812319A" w14:textId="77777777" w:rsidR="00166A8C" w:rsidRPr="00BF1E48" w:rsidRDefault="00166A8C" w:rsidP="00BF1E48">
            <w:pPr>
              <w:jc w:val="left"/>
              <w:rPr>
                <w:rFonts w:ascii="Times New Roman" w:hAnsi="Times New Roman"/>
                <w:sz w:val="24"/>
              </w:rPr>
            </w:pPr>
          </w:p>
          <w:p w14:paraId="5D059C96" w14:textId="77777777" w:rsidR="00166A8C" w:rsidRPr="00BF1E48" w:rsidRDefault="00166A8C" w:rsidP="00BF1E48">
            <w:pPr>
              <w:jc w:val="left"/>
              <w:rPr>
                <w:rFonts w:ascii="Times New Roman" w:hAnsi="Times New Roman"/>
                <w:sz w:val="24"/>
              </w:rPr>
            </w:pPr>
          </w:p>
          <w:p w14:paraId="3B5516CF" w14:textId="77777777" w:rsidR="00166A8C" w:rsidRPr="00BF1E48" w:rsidRDefault="00166A8C" w:rsidP="00BF1E48">
            <w:pPr>
              <w:jc w:val="left"/>
              <w:rPr>
                <w:rFonts w:ascii="Times New Roman" w:hAnsi="Times New Roman"/>
                <w:sz w:val="24"/>
              </w:rPr>
            </w:pPr>
          </w:p>
          <w:p w14:paraId="4A58E7C1" w14:textId="77777777" w:rsidR="00166A8C" w:rsidRPr="00BF1E48" w:rsidRDefault="00166A8C" w:rsidP="00BF1E48">
            <w:pPr>
              <w:jc w:val="left"/>
              <w:rPr>
                <w:rFonts w:ascii="Times New Roman" w:hAnsi="Times New Roman"/>
                <w:sz w:val="24"/>
              </w:rPr>
            </w:pPr>
          </w:p>
          <w:p w14:paraId="4FBFA7CF" w14:textId="77777777" w:rsidR="00166A8C" w:rsidRPr="00BF1E48" w:rsidRDefault="00166A8C" w:rsidP="00BF1E48">
            <w:pPr>
              <w:jc w:val="left"/>
              <w:rPr>
                <w:rFonts w:ascii="Times New Roman" w:hAnsi="Times New Roman"/>
                <w:sz w:val="24"/>
              </w:rPr>
            </w:pPr>
          </w:p>
          <w:p w14:paraId="0695A218" w14:textId="77777777" w:rsidR="00166A8C" w:rsidRPr="00BF1E48" w:rsidRDefault="00166A8C" w:rsidP="00BF1E48">
            <w:pPr>
              <w:jc w:val="left"/>
              <w:rPr>
                <w:rFonts w:ascii="Times New Roman" w:hAnsi="Times New Roman"/>
                <w:sz w:val="24"/>
              </w:rPr>
            </w:pPr>
          </w:p>
          <w:p w14:paraId="357829CB" w14:textId="77777777" w:rsidR="005A0F99" w:rsidRPr="00BF1E48" w:rsidRDefault="005A0F99" w:rsidP="00BF1E48">
            <w:pPr>
              <w:jc w:val="left"/>
              <w:rPr>
                <w:rFonts w:ascii="Times New Roman" w:hAnsi="Times New Roman"/>
                <w:sz w:val="24"/>
              </w:rPr>
            </w:pPr>
          </w:p>
          <w:p w14:paraId="5DE817A0" w14:textId="77777777" w:rsidR="005A0F99" w:rsidRPr="00BF1E48" w:rsidRDefault="005A0F99" w:rsidP="00BF1E48">
            <w:pPr>
              <w:jc w:val="left"/>
              <w:rPr>
                <w:rFonts w:ascii="Times New Roman" w:hAnsi="Times New Roman"/>
                <w:sz w:val="24"/>
              </w:rPr>
            </w:pPr>
          </w:p>
          <w:p w14:paraId="2BDF4EE3" w14:textId="77777777" w:rsidR="005A0F99" w:rsidRPr="00BF1E48" w:rsidRDefault="005A0F99" w:rsidP="00BF1E48">
            <w:pPr>
              <w:jc w:val="left"/>
              <w:rPr>
                <w:rFonts w:ascii="Times New Roman" w:hAnsi="Times New Roman"/>
                <w:sz w:val="24"/>
              </w:rPr>
            </w:pPr>
          </w:p>
          <w:p w14:paraId="30E21450" w14:textId="77777777" w:rsidR="00166A8C" w:rsidRPr="00BF1E48" w:rsidRDefault="00166A8C" w:rsidP="00BF1E48">
            <w:pPr>
              <w:jc w:val="left"/>
              <w:rPr>
                <w:rFonts w:ascii="Times New Roman" w:hAnsi="Times New Roman"/>
                <w:sz w:val="24"/>
              </w:rPr>
            </w:pPr>
          </w:p>
          <w:p w14:paraId="6C31FD3A" w14:textId="77777777" w:rsidR="00166A8C" w:rsidRPr="00BF1E48" w:rsidRDefault="00166A8C" w:rsidP="00BF1E48">
            <w:pPr>
              <w:jc w:val="left"/>
              <w:rPr>
                <w:rFonts w:ascii="Times New Roman" w:hAnsi="Times New Roman"/>
                <w:sz w:val="24"/>
              </w:rPr>
            </w:pPr>
          </w:p>
          <w:p w14:paraId="54CC94CD" w14:textId="77777777" w:rsidR="00166A8C" w:rsidRPr="00BF1E48" w:rsidRDefault="00166A8C" w:rsidP="00BF1E48">
            <w:pPr>
              <w:jc w:val="left"/>
              <w:rPr>
                <w:rFonts w:ascii="Times New Roman" w:hAnsi="Times New Roman"/>
                <w:sz w:val="24"/>
              </w:rPr>
            </w:pPr>
          </w:p>
          <w:p w14:paraId="47756AB1" w14:textId="77777777" w:rsidR="00166A8C" w:rsidRPr="00BF1E48" w:rsidRDefault="00166A8C" w:rsidP="00BF1E48">
            <w:pPr>
              <w:jc w:val="left"/>
              <w:rPr>
                <w:rFonts w:ascii="Times New Roman" w:hAnsi="Times New Roman"/>
                <w:sz w:val="24"/>
              </w:rPr>
            </w:pPr>
          </w:p>
          <w:p w14:paraId="7E8AE98E" w14:textId="77777777" w:rsidR="00166A8C" w:rsidRPr="00BF1E48" w:rsidRDefault="00166A8C" w:rsidP="00BF1E48">
            <w:pPr>
              <w:jc w:val="left"/>
              <w:rPr>
                <w:rFonts w:ascii="Times New Roman" w:hAnsi="Times New Roman"/>
                <w:sz w:val="24"/>
              </w:rPr>
            </w:pPr>
          </w:p>
        </w:tc>
      </w:tr>
      <w:tr w:rsidR="00166A8C" w:rsidRPr="00BF1E48" w14:paraId="3F2A9CAC" w14:textId="77777777" w:rsidTr="00BF1E48">
        <w:tc>
          <w:tcPr>
            <w:tcW w:w="2088" w:type="dxa"/>
          </w:tcPr>
          <w:p w14:paraId="4BEBA264" w14:textId="77777777" w:rsidR="00166A8C" w:rsidRPr="00BF1E48" w:rsidRDefault="00E63A26" w:rsidP="00BF1E48">
            <w:pPr>
              <w:jc w:val="left"/>
              <w:rPr>
                <w:rFonts w:ascii="Times New Roman" w:hAnsi="Times New Roman"/>
                <w:sz w:val="24"/>
              </w:rPr>
            </w:pPr>
            <w:r w:rsidRPr="00BF1E48">
              <w:rPr>
                <w:rFonts w:ascii="Times New Roman" w:hAnsi="Times New Roman"/>
                <w:sz w:val="24"/>
              </w:rPr>
              <w:t>Besluiten</w:t>
            </w:r>
            <w:r w:rsidR="00166A8C" w:rsidRPr="00BF1E48">
              <w:rPr>
                <w:rFonts w:ascii="Times New Roman" w:hAnsi="Times New Roman"/>
                <w:sz w:val="24"/>
              </w:rPr>
              <w:t>:</w:t>
            </w:r>
          </w:p>
          <w:p w14:paraId="29C1AA40" w14:textId="77777777" w:rsidR="00E63A26" w:rsidRPr="00BF1E48" w:rsidRDefault="00E63A26" w:rsidP="00BF1E48">
            <w:pPr>
              <w:jc w:val="left"/>
              <w:rPr>
                <w:rFonts w:ascii="Times New Roman" w:hAnsi="Times New Roman"/>
                <w:sz w:val="24"/>
              </w:rPr>
            </w:pPr>
          </w:p>
          <w:p w14:paraId="05AD1D83" w14:textId="77777777" w:rsidR="00E63A26" w:rsidRPr="00BF1E48" w:rsidRDefault="00E63A26" w:rsidP="00BF1E48">
            <w:pPr>
              <w:jc w:val="left"/>
              <w:rPr>
                <w:rFonts w:ascii="Times New Roman" w:hAnsi="Times New Roman"/>
                <w:sz w:val="24"/>
              </w:rPr>
            </w:pPr>
          </w:p>
          <w:p w14:paraId="5D51F046" w14:textId="77777777" w:rsidR="00E63A26" w:rsidRPr="00BF1E48" w:rsidRDefault="00E63A26" w:rsidP="00BF1E48">
            <w:pPr>
              <w:jc w:val="left"/>
              <w:rPr>
                <w:rFonts w:ascii="Times New Roman" w:hAnsi="Times New Roman"/>
                <w:sz w:val="24"/>
              </w:rPr>
            </w:pPr>
          </w:p>
          <w:p w14:paraId="2B7B846C" w14:textId="77777777" w:rsidR="00E63A26" w:rsidRPr="00BF1E48" w:rsidRDefault="00E63A26" w:rsidP="00BF1E48">
            <w:pPr>
              <w:jc w:val="left"/>
              <w:rPr>
                <w:rFonts w:ascii="Times New Roman" w:hAnsi="Times New Roman"/>
                <w:sz w:val="24"/>
              </w:rPr>
            </w:pPr>
          </w:p>
          <w:p w14:paraId="3C93F8A7"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Acties:</w:t>
            </w:r>
          </w:p>
          <w:p w14:paraId="13B6FB35" w14:textId="77777777" w:rsidR="00E63A26" w:rsidRPr="00BF1E48" w:rsidRDefault="00E63A26" w:rsidP="00BF1E48">
            <w:pPr>
              <w:jc w:val="left"/>
              <w:rPr>
                <w:rFonts w:ascii="Times New Roman" w:hAnsi="Times New Roman"/>
                <w:sz w:val="24"/>
              </w:rPr>
            </w:pPr>
          </w:p>
          <w:p w14:paraId="6DCFE03D" w14:textId="77777777" w:rsidR="00E63A26" w:rsidRPr="00BF1E48" w:rsidRDefault="00E63A26" w:rsidP="00BF1E48">
            <w:pPr>
              <w:jc w:val="left"/>
              <w:rPr>
                <w:rFonts w:ascii="Times New Roman" w:hAnsi="Times New Roman"/>
                <w:sz w:val="24"/>
              </w:rPr>
            </w:pPr>
          </w:p>
          <w:p w14:paraId="5ADA8902" w14:textId="77777777" w:rsidR="00E63A26" w:rsidRPr="00BF1E48" w:rsidRDefault="00E63A26" w:rsidP="00BF1E48">
            <w:pPr>
              <w:jc w:val="left"/>
              <w:rPr>
                <w:rFonts w:ascii="Times New Roman" w:hAnsi="Times New Roman"/>
                <w:sz w:val="24"/>
              </w:rPr>
            </w:pPr>
          </w:p>
          <w:p w14:paraId="0CC6ED84" w14:textId="77777777" w:rsidR="00E63A26" w:rsidRPr="00BF1E48" w:rsidRDefault="00E63A26" w:rsidP="00BF1E48">
            <w:pPr>
              <w:jc w:val="left"/>
              <w:rPr>
                <w:rFonts w:ascii="Times New Roman" w:hAnsi="Times New Roman"/>
                <w:sz w:val="24"/>
              </w:rPr>
            </w:pPr>
          </w:p>
          <w:p w14:paraId="4692A7FC" w14:textId="77777777" w:rsidR="00E63A26" w:rsidRPr="00BF1E48" w:rsidRDefault="00E63A26" w:rsidP="00BF1E48">
            <w:pPr>
              <w:jc w:val="left"/>
              <w:rPr>
                <w:rFonts w:ascii="Times New Roman" w:hAnsi="Times New Roman"/>
                <w:sz w:val="24"/>
              </w:rPr>
            </w:pPr>
          </w:p>
          <w:p w14:paraId="03434FE2"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Afspraken:</w:t>
            </w:r>
          </w:p>
        </w:tc>
        <w:tc>
          <w:tcPr>
            <w:tcW w:w="7200" w:type="dxa"/>
          </w:tcPr>
          <w:p w14:paraId="485C42B4" w14:textId="77777777" w:rsidR="00166A8C" w:rsidRPr="00BF1E48" w:rsidRDefault="00166A8C" w:rsidP="00BF1E48">
            <w:pPr>
              <w:jc w:val="left"/>
              <w:rPr>
                <w:rFonts w:ascii="Times New Roman" w:hAnsi="Times New Roman"/>
                <w:sz w:val="24"/>
              </w:rPr>
            </w:pPr>
          </w:p>
          <w:p w14:paraId="1677D6AD" w14:textId="77777777" w:rsidR="00166A8C" w:rsidRPr="00BF1E48" w:rsidRDefault="00166A8C" w:rsidP="00BF1E48">
            <w:pPr>
              <w:jc w:val="left"/>
              <w:rPr>
                <w:rFonts w:ascii="Times New Roman" w:hAnsi="Times New Roman"/>
                <w:sz w:val="24"/>
              </w:rPr>
            </w:pPr>
          </w:p>
          <w:p w14:paraId="0E7368D1" w14:textId="77777777" w:rsidR="00166A8C" w:rsidRPr="00BF1E48" w:rsidRDefault="00166A8C" w:rsidP="00BF1E48">
            <w:pPr>
              <w:jc w:val="left"/>
              <w:rPr>
                <w:rFonts w:ascii="Times New Roman" w:hAnsi="Times New Roman"/>
                <w:sz w:val="24"/>
              </w:rPr>
            </w:pPr>
          </w:p>
          <w:p w14:paraId="7C88D5B7" w14:textId="77777777" w:rsidR="00166A8C" w:rsidRPr="00BF1E48" w:rsidRDefault="00166A8C" w:rsidP="00BF1E48">
            <w:pPr>
              <w:jc w:val="left"/>
              <w:rPr>
                <w:rFonts w:ascii="Times New Roman" w:hAnsi="Times New Roman"/>
                <w:sz w:val="24"/>
              </w:rPr>
            </w:pPr>
          </w:p>
          <w:p w14:paraId="287BCBBD" w14:textId="77777777" w:rsidR="00166A8C" w:rsidRPr="00BF1E48" w:rsidRDefault="00166A8C" w:rsidP="00BF1E48">
            <w:pPr>
              <w:jc w:val="left"/>
              <w:rPr>
                <w:rFonts w:ascii="Times New Roman" w:hAnsi="Times New Roman"/>
                <w:sz w:val="24"/>
              </w:rPr>
            </w:pPr>
          </w:p>
          <w:p w14:paraId="3043C7AF" w14:textId="77777777" w:rsidR="00166A8C" w:rsidRPr="00BF1E48" w:rsidRDefault="00166A8C" w:rsidP="00BF1E48">
            <w:pPr>
              <w:jc w:val="left"/>
              <w:rPr>
                <w:rFonts w:ascii="Times New Roman" w:hAnsi="Times New Roman"/>
                <w:sz w:val="24"/>
              </w:rPr>
            </w:pPr>
          </w:p>
          <w:p w14:paraId="33505CFE" w14:textId="77777777" w:rsidR="005A0F99" w:rsidRPr="00BF1E48" w:rsidRDefault="005A0F99" w:rsidP="00BF1E48">
            <w:pPr>
              <w:jc w:val="left"/>
              <w:rPr>
                <w:rFonts w:ascii="Times New Roman" w:hAnsi="Times New Roman"/>
                <w:sz w:val="24"/>
              </w:rPr>
            </w:pPr>
          </w:p>
          <w:p w14:paraId="2D0C3CA3" w14:textId="77777777" w:rsidR="005A0F99" w:rsidRPr="00BF1E48" w:rsidRDefault="005A0F99" w:rsidP="00BF1E48">
            <w:pPr>
              <w:jc w:val="left"/>
              <w:rPr>
                <w:rFonts w:ascii="Times New Roman" w:hAnsi="Times New Roman"/>
                <w:sz w:val="24"/>
              </w:rPr>
            </w:pPr>
          </w:p>
          <w:p w14:paraId="497F142D" w14:textId="77777777" w:rsidR="005A0F99" w:rsidRPr="00BF1E48" w:rsidRDefault="005A0F99" w:rsidP="00BF1E48">
            <w:pPr>
              <w:jc w:val="left"/>
              <w:rPr>
                <w:rFonts w:ascii="Times New Roman" w:hAnsi="Times New Roman"/>
                <w:sz w:val="24"/>
              </w:rPr>
            </w:pPr>
          </w:p>
          <w:p w14:paraId="2B35EFD2" w14:textId="77777777" w:rsidR="005A0F99" w:rsidRPr="00BF1E48" w:rsidRDefault="005A0F99" w:rsidP="00BF1E48">
            <w:pPr>
              <w:jc w:val="left"/>
              <w:rPr>
                <w:rFonts w:ascii="Times New Roman" w:hAnsi="Times New Roman"/>
                <w:sz w:val="24"/>
              </w:rPr>
            </w:pPr>
          </w:p>
          <w:p w14:paraId="4F3E0D3A" w14:textId="77777777" w:rsidR="005A0F99" w:rsidRPr="00BF1E48" w:rsidRDefault="005A0F99" w:rsidP="00BF1E48">
            <w:pPr>
              <w:jc w:val="left"/>
              <w:rPr>
                <w:rFonts w:ascii="Times New Roman" w:hAnsi="Times New Roman"/>
                <w:sz w:val="24"/>
              </w:rPr>
            </w:pPr>
          </w:p>
          <w:p w14:paraId="1A8E3DEB" w14:textId="77777777" w:rsidR="00166A8C" w:rsidRPr="00BF1E48" w:rsidRDefault="00166A8C" w:rsidP="00BF1E48">
            <w:pPr>
              <w:jc w:val="left"/>
              <w:rPr>
                <w:rFonts w:ascii="Times New Roman" w:hAnsi="Times New Roman"/>
                <w:sz w:val="24"/>
              </w:rPr>
            </w:pPr>
          </w:p>
          <w:p w14:paraId="5DEA1DA9" w14:textId="77777777" w:rsidR="00166A8C" w:rsidRPr="00BF1E48" w:rsidRDefault="00166A8C" w:rsidP="00BF1E48">
            <w:pPr>
              <w:jc w:val="left"/>
              <w:rPr>
                <w:rFonts w:ascii="Times New Roman" w:hAnsi="Times New Roman"/>
                <w:sz w:val="24"/>
              </w:rPr>
            </w:pPr>
          </w:p>
          <w:p w14:paraId="7980CC8F" w14:textId="77777777" w:rsidR="00166A8C" w:rsidRPr="00BF1E48" w:rsidRDefault="00166A8C" w:rsidP="00BF1E48">
            <w:pPr>
              <w:jc w:val="left"/>
              <w:rPr>
                <w:rFonts w:ascii="Times New Roman" w:hAnsi="Times New Roman"/>
                <w:sz w:val="24"/>
              </w:rPr>
            </w:pPr>
          </w:p>
          <w:p w14:paraId="5D3486EE" w14:textId="77777777" w:rsidR="005A0F99" w:rsidRPr="00BF1E48" w:rsidRDefault="005A0F99" w:rsidP="00BF1E48">
            <w:pPr>
              <w:jc w:val="left"/>
              <w:rPr>
                <w:rFonts w:ascii="Times New Roman" w:hAnsi="Times New Roman"/>
                <w:sz w:val="24"/>
              </w:rPr>
            </w:pPr>
          </w:p>
          <w:p w14:paraId="43293167" w14:textId="77777777" w:rsidR="005A0F99" w:rsidRDefault="005A0F99" w:rsidP="00BF1E48">
            <w:pPr>
              <w:jc w:val="left"/>
              <w:rPr>
                <w:rFonts w:ascii="Times New Roman" w:hAnsi="Times New Roman"/>
                <w:sz w:val="24"/>
              </w:rPr>
            </w:pPr>
          </w:p>
          <w:p w14:paraId="1E590733" w14:textId="77777777" w:rsidR="00B67659" w:rsidRPr="00BF1E48" w:rsidRDefault="00B67659" w:rsidP="00BF1E48">
            <w:pPr>
              <w:jc w:val="left"/>
              <w:rPr>
                <w:rFonts w:ascii="Times New Roman" w:hAnsi="Times New Roman"/>
                <w:sz w:val="24"/>
              </w:rPr>
            </w:pPr>
          </w:p>
          <w:p w14:paraId="5875EDA4" w14:textId="77777777" w:rsidR="00166A8C" w:rsidRPr="00BF1E48" w:rsidRDefault="00166A8C" w:rsidP="00BF1E48">
            <w:pPr>
              <w:jc w:val="left"/>
              <w:rPr>
                <w:rFonts w:ascii="Times New Roman" w:hAnsi="Times New Roman"/>
                <w:sz w:val="24"/>
              </w:rPr>
            </w:pPr>
          </w:p>
        </w:tc>
      </w:tr>
      <w:tr w:rsidR="00166A8C" w:rsidRPr="00BF1E48" w14:paraId="48DB0691" w14:textId="77777777" w:rsidTr="00BF1E48">
        <w:tc>
          <w:tcPr>
            <w:tcW w:w="2088" w:type="dxa"/>
          </w:tcPr>
          <w:p w14:paraId="60C94222" w14:textId="77777777" w:rsidR="00166A8C" w:rsidRPr="00BF1E48" w:rsidRDefault="00166A8C" w:rsidP="00BF1E48">
            <w:pPr>
              <w:jc w:val="left"/>
              <w:rPr>
                <w:rFonts w:ascii="Times New Roman" w:hAnsi="Times New Roman"/>
                <w:sz w:val="24"/>
              </w:rPr>
            </w:pPr>
            <w:r w:rsidRPr="00BF1E48">
              <w:rPr>
                <w:rFonts w:ascii="Times New Roman" w:hAnsi="Times New Roman"/>
                <w:sz w:val="24"/>
              </w:rPr>
              <w:lastRenderedPageBreak/>
              <w:t>Goedkeuring:</w:t>
            </w:r>
          </w:p>
          <w:p w14:paraId="6CBF7FE9" w14:textId="77777777" w:rsidR="00166A8C" w:rsidRPr="00BF1E48" w:rsidRDefault="00166A8C" w:rsidP="00BF1E48">
            <w:pPr>
              <w:jc w:val="left"/>
              <w:rPr>
                <w:rFonts w:ascii="Times New Roman" w:hAnsi="Times New Roman"/>
                <w:sz w:val="24"/>
              </w:rPr>
            </w:pPr>
          </w:p>
          <w:p w14:paraId="099AF5A6" w14:textId="77777777" w:rsidR="00166A8C" w:rsidRPr="00BF1E48" w:rsidRDefault="00166A8C" w:rsidP="00BF1E48">
            <w:pPr>
              <w:jc w:val="left"/>
              <w:rPr>
                <w:rFonts w:ascii="Times New Roman" w:hAnsi="Times New Roman"/>
                <w:sz w:val="24"/>
              </w:rPr>
            </w:pPr>
          </w:p>
        </w:tc>
        <w:tc>
          <w:tcPr>
            <w:tcW w:w="7200" w:type="dxa"/>
          </w:tcPr>
          <w:p w14:paraId="18CE9947" w14:textId="77777777" w:rsidR="005A0F99" w:rsidRPr="00BF1E48" w:rsidRDefault="005A0F99" w:rsidP="00BF1E48">
            <w:pPr>
              <w:jc w:val="left"/>
              <w:rPr>
                <w:rFonts w:ascii="Times New Roman" w:hAnsi="Times New Roman"/>
                <w:sz w:val="24"/>
              </w:rPr>
            </w:pPr>
          </w:p>
        </w:tc>
      </w:tr>
    </w:tbl>
    <w:p w14:paraId="1597D759" w14:textId="77777777" w:rsidR="00166A8C" w:rsidRPr="006109E7" w:rsidRDefault="00B06707" w:rsidP="00166A8C">
      <w:pPr>
        <w:ind w:left="113"/>
        <w:rPr>
          <w:rFonts w:ascii="Arial" w:hAnsi="Arial" w:cs="Arial"/>
          <w:sz w:val="24"/>
          <w:u w:val="single"/>
        </w:rPr>
      </w:pPr>
      <w:r w:rsidRPr="006109E7">
        <w:rPr>
          <w:rFonts w:ascii="Arial" w:hAnsi="Arial" w:cs="Arial"/>
          <w:sz w:val="24"/>
          <w:u w:val="single"/>
        </w:rPr>
        <w:t>Stagebespreking:</w:t>
      </w:r>
    </w:p>
    <w:p w14:paraId="7D2D2FAB" w14:textId="77777777" w:rsidR="00B06707" w:rsidRDefault="00B06707" w:rsidP="00166A8C">
      <w:pPr>
        <w:ind w:left="113"/>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7200"/>
      </w:tblGrid>
      <w:tr w:rsidR="00B06707" w:rsidRPr="00BF1E48" w14:paraId="75A9F8E9" w14:textId="77777777" w:rsidTr="00BF1E48">
        <w:tc>
          <w:tcPr>
            <w:tcW w:w="2088" w:type="dxa"/>
          </w:tcPr>
          <w:p w14:paraId="498AB81E" w14:textId="77777777" w:rsidR="00B06707" w:rsidRPr="00BF1E48" w:rsidRDefault="00B06707" w:rsidP="00BF1E48">
            <w:pPr>
              <w:jc w:val="left"/>
              <w:rPr>
                <w:rFonts w:ascii="Times New Roman" w:hAnsi="Times New Roman"/>
                <w:sz w:val="24"/>
              </w:rPr>
            </w:pPr>
            <w:r w:rsidRPr="00BF1E48">
              <w:rPr>
                <w:rFonts w:ascii="Times New Roman" w:hAnsi="Times New Roman"/>
                <w:sz w:val="24"/>
              </w:rPr>
              <w:t>Volgnummer:</w:t>
            </w:r>
          </w:p>
        </w:tc>
        <w:tc>
          <w:tcPr>
            <w:tcW w:w="7200" w:type="dxa"/>
          </w:tcPr>
          <w:p w14:paraId="69C6409F" w14:textId="77777777" w:rsidR="00B06707" w:rsidRPr="00BF1E48" w:rsidRDefault="00B06707" w:rsidP="00BF1E48">
            <w:pPr>
              <w:jc w:val="left"/>
              <w:rPr>
                <w:rFonts w:ascii="Times New Roman" w:hAnsi="Times New Roman"/>
                <w:sz w:val="24"/>
              </w:rPr>
            </w:pPr>
          </w:p>
        </w:tc>
      </w:tr>
      <w:tr w:rsidR="00B06707" w:rsidRPr="00BF1E48" w14:paraId="64135E18" w14:textId="77777777" w:rsidTr="00BF1E48">
        <w:tc>
          <w:tcPr>
            <w:tcW w:w="2088" w:type="dxa"/>
          </w:tcPr>
          <w:p w14:paraId="14BF0B18" w14:textId="77777777" w:rsidR="00B06707" w:rsidRPr="00BF1E48" w:rsidRDefault="00B06707" w:rsidP="00BF1E48">
            <w:pPr>
              <w:jc w:val="left"/>
              <w:rPr>
                <w:rFonts w:ascii="Times New Roman" w:hAnsi="Times New Roman"/>
                <w:sz w:val="24"/>
              </w:rPr>
            </w:pPr>
            <w:r w:rsidRPr="00BF1E48">
              <w:rPr>
                <w:rFonts w:ascii="Times New Roman" w:hAnsi="Times New Roman"/>
                <w:sz w:val="24"/>
              </w:rPr>
              <w:t xml:space="preserve">Datum: </w:t>
            </w:r>
          </w:p>
        </w:tc>
        <w:tc>
          <w:tcPr>
            <w:tcW w:w="7200" w:type="dxa"/>
          </w:tcPr>
          <w:p w14:paraId="0019425B" w14:textId="77777777" w:rsidR="00B06707" w:rsidRPr="00BF1E48" w:rsidRDefault="00B06707" w:rsidP="00BF1E48">
            <w:pPr>
              <w:jc w:val="left"/>
              <w:rPr>
                <w:rFonts w:ascii="Times New Roman" w:hAnsi="Times New Roman"/>
                <w:sz w:val="24"/>
              </w:rPr>
            </w:pPr>
          </w:p>
        </w:tc>
      </w:tr>
      <w:tr w:rsidR="00B06707" w:rsidRPr="00BF1E48" w14:paraId="3CCE075B" w14:textId="77777777" w:rsidTr="00BF1E48">
        <w:tc>
          <w:tcPr>
            <w:tcW w:w="2088" w:type="dxa"/>
          </w:tcPr>
          <w:p w14:paraId="560DB209" w14:textId="77777777" w:rsidR="00B06707" w:rsidRPr="00BF1E48" w:rsidRDefault="00B06707" w:rsidP="00BF1E48">
            <w:pPr>
              <w:jc w:val="left"/>
              <w:rPr>
                <w:rFonts w:ascii="Times New Roman" w:hAnsi="Times New Roman"/>
                <w:sz w:val="24"/>
              </w:rPr>
            </w:pPr>
            <w:r w:rsidRPr="00BF1E48">
              <w:rPr>
                <w:rFonts w:ascii="Times New Roman" w:hAnsi="Times New Roman"/>
                <w:sz w:val="24"/>
              </w:rPr>
              <w:t>Besproken punten:</w:t>
            </w:r>
          </w:p>
        </w:tc>
        <w:tc>
          <w:tcPr>
            <w:tcW w:w="7200" w:type="dxa"/>
          </w:tcPr>
          <w:p w14:paraId="6673D949" w14:textId="77777777" w:rsidR="00B06707" w:rsidRPr="00BF1E48" w:rsidRDefault="00B06707" w:rsidP="00BF1E48">
            <w:pPr>
              <w:jc w:val="left"/>
              <w:rPr>
                <w:rFonts w:ascii="Times New Roman" w:hAnsi="Times New Roman"/>
                <w:sz w:val="24"/>
              </w:rPr>
            </w:pPr>
          </w:p>
          <w:p w14:paraId="0563B371" w14:textId="77777777" w:rsidR="00B06707" w:rsidRPr="00BF1E48" w:rsidRDefault="00B06707" w:rsidP="00BF1E48">
            <w:pPr>
              <w:jc w:val="left"/>
              <w:rPr>
                <w:rFonts w:ascii="Times New Roman" w:hAnsi="Times New Roman"/>
                <w:sz w:val="24"/>
              </w:rPr>
            </w:pPr>
          </w:p>
          <w:p w14:paraId="5CE7BB6F" w14:textId="77777777" w:rsidR="00B06707" w:rsidRPr="00BF1E48" w:rsidRDefault="00B06707" w:rsidP="00BF1E48">
            <w:pPr>
              <w:jc w:val="left"/>
              <w:rPr>
                <w:rFonts w:ascii="Times New Roman" w:hAnsi="Times New Roman"/>
                <w:sz w:val="24"/>
              </w:rPr>
            </w:pPr>
          </w:p>
          <w:p w14:paraId="410E72CE" w14:textId="77777777" w:rsidR="00B06707" w:rsidRPr="00BF1E48" w:rsidRDefault="00B06707" w:rsidP="00BF1E48">
            <w:pPr>
              <w:jc w:val="left"/>
              <w:rPr>
                <w:rFonts w:ascii="Times New Roman" w:hAnsi="Times New Roman"/>
                <w:sz w:val="24"/>
              </w:rPr>
            </w:pPr>
          </w:p>
          <w:p w14:paraId="62572EBD" w14:textId="77777777" w:rsidR="00B06707" w:rsidRPr="00BF1E48" w:rsidRDefault="00B06707" w:rsidP="00BF1E48">
            <w:pPr>
              <w:jc w:val="left"/>
              <w:rPr>
                <w:rFonts w:ascii="Times New Roman" w:hAnsi="Times New Roman"/>
                <w:sz w:val="24"/>
              </w:rPr>
            </w:pPr>
          </w:p>
          <w:p w14:paraId="45A8E3B3" w14:textId="77777777" w:rsidR="00B06707" w:rsidRPr="00BF1E48" w:rsidRDefault="00B06707" w:rsidP="00BF1E48">
            <w:pPr>
              <w:jc w:val="left"/>
              <w:rPr>
                <w:rFonts w:ascii="Times New Roman" w:hAnsi="Times New Roman"/>
                <w:sz w:val="24"/>
              </w:rPr>
            </w:pPr>
          </w:p>
          <w:p w14:paraId="7B341819" w14:textId="77777777" w:rsidR="00B06707" w:rsidRPr="00BF1E48" w:rsidRDefault="00B06707" w:rsidP="00BF1E48">
            <w:pPr>
              <w:jc w:val="left"/>
              <w:rPr>
                <w:rFonts w:ascii="Times New Roman" w:hAnsi="Times New Roman"/>
                <w:sz w:val="24"/>
              </w:rPr>
            </w:pPr>
          </w:p>
          <w:p w14:paraId="188D81A1" w14:textId="77777777" w:rsidR="00B06707" w:rsidRPr="00BF1E48" w:rsidRDefault="00B06707" w:rsidP="00BF1E48">
            <w:pPr>
              <w:jc w:val="left"/>
              <w:rPr>
                <w:rFonts w:ascii="Times New Roman" w:hAnsi="Times New Roman"/>
                <w:sz w:val="24"/>
              </w:rPr>
            </w:pPr>
          </w:p>
          <w:p w14:paraId="07B2AB6C" w14:textId="77777777" w:rsidR="00B06707" w:rsidRPr="00BF1E48" w:rsidRDefault="00B06707" w:rsidP="00BF1E48">
            <w:pPr>
              <w:jc w:val="left"/>
              <w:rPr>
                <w:rFonts w:ascii="Times New Roman" w:hAnsi="Times New Roman"/>
                <w:sz w:val="24"/>
              </w:rPr>
            </w:pPr>
          </w:p>
          <w:p w14:paraId="6C670EF8" w14:textId="77777777" w:rsidR="00B06707" w:rsidRPr="00BF1E48" w:rsidRDefault="00B06707" w:rsidP="00BF1E48">
            <w:pPr>
              <w:jc w:val="left"/>
              <w:rPr>
                <w:rFonts w:ascii="Times New Roman" w:hAnsi="Times New Roman"/>
                <w:sz w:val="24"/>
              </w:rPr>
            </w:pPr>
          </w:p>
          <w:p w14:paraId="48B63DE6" w14:textId="77777777" w:rsidR="00B06707" w:rsidRPr="00BF1E48" w:rsidRDefault="00B06707" w:rsidP="00BF1E48">
            <w:pPr>
              <w:jc w:val="left"/>
              <w:rPr>
                <w:rFonts w:ascii="Times New Roman" w:hAnsi="Times New Roman"/>
                <w:sz w:val="24"/>
              </w:rPr>
            </w:pPr>
          </w:p>
          <w:p w14:paraId="1271797F" w14:textId="77777777" w:rsidR="00B06707" w:rsidRPr="00BF1E48" w:rsidRDefault="00B06707" w:rsidP="00BF1E48">
            <w:pPr>
              <w:jc w:val="left"/>
              <w:rPr>
                <w:rFonts w:ascii="Times New Roman" w:hAnsi="Times New Roman"/>
                <w:sz w:val="24"/>
              </w:rPr>
            </w:pPr>
          </w:p>
          <w:p w14:paraId="264EC7EB" w14:textId="77777777" w:rsidR="00B06707" w:rsidRPr="00BF1E48" w:rsidRDefault="00B06707" w:rsidP="00BF1E48">
            <w:pPr>
              <w:jc w:val="left"/>
              <w:rPr>
                <w:rFonts w:ascii="Times New Roman" w:hAnsi="Times New Roman"/>
                <w:sz w:val="24"/>
              </w:rPr>
            </w:pPr>
          </w:p>
          <w:p w14:paraId="3758407D" w14:textId="77777777" w:rsidR="00B06707" w:rsidRPr="00BF1E48" w:rsidRDefault="00B06707" w:rsidP="00BF1E48">
            <w:pPr>
              <w:jc w:val="left"/>
              <w:rPr>
                <w:rFonts w:ascii="Times New Roman" w:hAnsi="Times New Roman"/>
                <w:sz w:val="24"/>
              </w:rPr>
            </w:pPr>
          </w:p>
          <w:p w14:paraId="4FAEC524" w14:textId="77777777" w:rsidR="00B06707" w:rsidRPr="00BF1E48" w:rsidRDefault="00B06707" w:rsidP="00BF1E48">
            <w:pPr>
              <w:jc w:val="left"/>
              <w:rPr>
                <w:rFonts w:ascii="Times New Roman" w:hAnsi="Times New Roman"/>
                <w:sz w:val="24"/>
              </w:rPr>
            </w:pPr>
          </w:p>
          <w:p w14:paraId="7ECDC5B9" w14:textId="77777777" w:rsidR="00B06707" w:rsidRPr="00BF1E48" w:rsidRDefault="00B06707" w:rsidP="00BF1E48">
            <w:pPr>
              <w:jc w:val="left"/>
              <w:rPr>
                <w:rFonts w:ascii="Times New Roman" w:hAnsi="Times New Roman"/>
                <w:sz w:val="24"/>
              </w:rPr>
            </w:pPr>
          </w:p>
          <w:p w14:paraId="37274DA2" w14:textId="77777777" w:rsidR="00B06707" w:rsidRPr="00BF1E48" w:rsidRDefault="00B06707" w:rsidP="00BF1E48">
            <w:pPr>
              <w:jc w:val="left"/>
              <w:rPr>
                <w:rFonts w:ascii="Times New Roman" w:hAnsi="Times New Roman"/>
                <w:sz w:val="24"/>
              </w:rPr>
            </w:pPr>
          </w:p>
          <w:p w14:paraId="79DA0A67" w14:textId="77777777" w:rsidR="00B06707" w:rsidRPr="00BF1E48" w:rsidRDefault="00B06707" w:rsidP="00BF1E48">
            <w:pPr>
              <w:jc w:val="left"/>
              <w:rPr>
                <w:rFonts w:ascii="Times New Roman" w:hAnsi="Times New Roman"/>
                <w:sz w:val="24"/>
              </w:rPr>
            </w:pPr>
          </w:p>
        </w:tc>
      </w:tr>
      <w:tr w:rsidR="00B06707" w:rsidRPr="00BF1E48" w14:paraId="46152EC7" w14:textId="77777777" w:rsidTr="00BF1E48">
        <w:tc>
          <w:tcPr>
            <w:tcW w:w="2088" w:type="dxa"/>
          </w:tcPr>
          <w:p w14:paraId="46FD044D" w14:textId="77777777" w:rsidR="00E63A26" w:rsidRPr="00BF1E48" w:rsidRDefault="00E63A26" w:rsidP="00BF1E48">
            <w:pPr>
              <w:jc w:val="left"/>
              <w:rPr>
                <w:rFonts w:ascii="Times New Roman" w:hAnsi="Times New Roman"/>
                <w:sz w:val="24"/>
              </w:rPr>
            </w:pPr>
            <w:r w:rsidRPr="00BF1E48">
              <w:rPr>
                <w:rFonts w:ascii="Times New Roman" w:hAnsi="Times New Roman"/>
                <w:sz w:val="24"/>
              </w:rPr>
              <w:t>Besluiten:</w:t>
            </w:r>
          </w:p>
          <w:p w14:paraId="739ADA6E" w14:textId="77777777" w:rsidR="00E63A26" w:rsidRPr="00BF1E48" w:rsidRDefault="00E63A26" w:rsidP="00BF1E48">
            <w:pPr>
              <w:jc w:val="left"/>
              <w:rPr>
                <w:rFonts w:ascii="Times New Roman" w:hAnsi="Times New Roman"/>
                <w:sz w:val="24"/>
              </w:rPr>
            </w:pPr>
          </w:p>
          <w:p w14:paraId="16BAB3B6" w14:textId="77777777" w:rsidR="00E63A26" w:rsidRPr="00BF1E48" w:rsidRDefault="00E63A26" w:rsidP="00BF1E48">
            <w:pPr>
              <w:jc w:val="left"/>
              <w:rPr>
                <w:rFonts w:ascii="Times New Roman" w:hAnsi="Times New Roman"/>
                <w:sz w:val="24"/>
              </w:rPr>
            </w:pPr>
          </w:p>
          <w:p w14:paraId="138D0970" w14:textId="77777777" w:rsidR="00E63A26" w:rsidRPr="00BF1E48" w:rsidRDefault="00E63A26" w:rsidP="00BF1E48">
            <w:pPr>
              <w:jc w:val="left"/>
              <w:rPr>
                <w:rFonts w:ascii="Times New Roman" w:hAnsi="Times New Roman"/>
                <w:sz w:val="24"/>
              </w:rPr>
            </w:pPr>
          </w:p>
          <w:p w14:paraId="24AFC9A2" w14:textId="77777777" w:rsidR="00E63A26" w:rsidRPr="00BF1E48" w:rsidRDefault="00E63A26" w:rsidP="00BF1E48">
            <w:pPr>
              <w:jc w:val="left"/>
              <w:rPr>
                <w:rFonts w:ascii="Times New Roman" w:hAnsi="Times New Roman"/>
                <w:sz w:val="24"/>
              </w:rPr>
            </w:pPr>
          </w:p>
          <w:p w14:paraId="06D70B52"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Acties:</w:t>
            </w:r>
          </w:p>
          <w:p w14:paraId="02D9F680" w14:textId="77777777" w:rsidR="00E63A26" w:rsidRPr="00BF1E48" w:rsidRDefault="00E63A26" w:rsidP="00BF1E48">
            <w:pPr>
              <w:jc w:val="left"/>
              <w:rPr>
                <w:rFonts w:ascii="Times New Roman" w:hAnsi="Times New Roman"/>
                <w:sz w:val="24"/>
              </w:rPr>
            </w:pPr>
          </w:p>
          <w:p w14:paraId="7ED23854" w14:textId="77777777" w:rsidR="00E63A26" w:rsidRPr="00BF1E48" w:rsidRDefault="00E63A26" w:rsidP="00BF1E48">
            <w:pPr>
              <w:jc w:val="left"/>
              <w:rPr>
                <w:rFonts w:ascii="Times New Roman" w:hAnsi="Times New Roman"/>
                <w:sz w:val="24"/>
              </w:rPr>
            </w:pPr>
          </w:p>
          <w:p w14:paraId="61C7F8AF" w14:textId="77777777" w:rsidR="00E63A26" w:rsidRPr="00BF1E48" w:rsidRDefault="00E63A26" w:rsidP="00BF1E48">
            <w:pPr>
              <w:jc w:val="left"/>
              <w:rPr>
                <w:rFonts w:ascii="Times New Roman" w:hAnsi="Times New Roman"/>
                <w:sz w:val="24"/>
              </w:rPr>
            </w:pPr>
          </w:p>
          <w:p w14:paraId="4F9C4064" w14:textId="77777777" w:rsidR="00E63A26" w:rsidRPr="00BF1E48" w:rsidRDefault="00E63A26" w:rsidP="00BF1E48">
            <w:pPr>
              <w:jc w:val="left"/>
              <w:rPr>
                <w:rFonts w:ascii="Times New Roman" w:hAnsi="Times New Roman"/>
                <w:sz w:val="24"/>
              </w:rPr>
            </w:pPr>
          </w:p>
          <w:p w14:paraId="385F2EF8" w14:textId="77777777" w:rsidR="00E63A26" w:rsidRPr="00BF1E48" w:rsidRDefault="00E63A26" w:rsidP="00BF1E48">
            <w:pPr>
              <w:jc w:val="left"/>
              <w:rPr>
                <w:rFonts w:ascii="Times New Roman" w:hAnsi="Times New Roman"/>
                <w:sz w:val="24"/>
              </w:rPr>
            </w:pPr>
          </w:p>
          <w:p w14:paraId="3699B67D" w14:textId="77777777" w:rsidR="00B06707" w:rsidRPr="00BF1E48" w:rsidRDefault="00E63A26" w:rsidP="00BF1E48">
            <w:pPr>
              <w:jc w:val="left"/>
              <w:rPr>
                <w:rFonts w:ascii="Times New Roman" w:hAnsi="Times New Roman"/>
                <w:sz w:val="24"/>
              </w:rPr>
            </w:pPr>
            <w:r w:rsidRPr="00BF1E48">
              <w:rPr>
                <w:rFonts w:ascii="Times New Roman" w:hAnsi="Times New Roman"/>
                <w:sz w:val="24"/>
              </w:rPr>
              <w:t>Afspraken:</w:t>
            </w:r>
          </w:p>
        </w:tc>
        <w:tc>
          <w:tcPr>
            <w:tcW w:w="7200" w:type="dxa"/>
          </w:tcPr>
          <w:p w14:paraId="41FA9D72" w14:textId="77777777" w:rsidR="00B06707" w:rsidRPr="00BF1E48" w:rsidRDefault="00B06707" w:rsidP="00BF1E48">
            <w:pPr>
              <w:jc w:val="left"/>
              <w:rPr>
                <w:rFonts w:ascii="Times New Roman" w:hAnsi="Times New Roman"/>
                <w:sz w:val="24"/>
              </w:rPr>
            </w:pPr>
          </w:p>
          <w:p w14:paraId="4676F58E" w14:textId="77777777" w:rsidR="00B06707" w:rsidRPr="00BF1E48" w:rsidRDefault="00B06707" w:rsidP="00BF1E48">
            <w:pPr>
              <w:jc w:val="left"/>
              <w:rPr>
                <w:rFonts w:ascii="Times New Roman" w:hAnsi="Times New Roman"/>
                <w:sz w:val="24"/>
              </w:rPr>
            </w:pPr>
          </w:p>
          <w:p w14:paraId="5CB72BF0" w14:textId="77777777" w:rsidR="00B06707" w:rsidRPr="00BF1E48" w:rsidRDefault="00B06707" w:rsidP="00BF1E48">
            <w:pPr>
              <w:jc w:val="left"/>
              <w:rPr>
                <w:rFonts w:ascii="Times New Roman" w:hAnsi="Times New Roman"/>
                <w:sz w:val="24"/>
              </w:rPr>
            </w:pPr>
          </w:p>
          <w:p w14:paraId="7A1D90D8" w14:textId="77777777" w:rsidR="00B06707" w:rsidRPr="00BF1E48" w:rsidRDefault="00B06707" w:rsidP="00BF1E48">
            <w:pPr>
              <w:jc w:val="left"/>
              <w:rPr>
                <w:rFonts w:ascii="Times New Roman" w:hAnsi="Times New Roman"/>
                <w:sz w:val="24"/>
              </w:rPr>
            </w:pPr>
          </w:p>
          <w:p w14:paraId="5B4A9592" w14:textId="77777777" w:rsidR="00B06707" w:rsidRPr="00BF1E48" w:rsidRDefault="00B06707" w:rsidP="00BF1E48">
            <w:pPr>
              <w:jc w:val="left"/>
              <w:rPr>
                <w:rFonts w:ascii="Times New Roman" w:hAnsi="Times New Roman"/>
                <w:sz w:val="24"/>
              </w:rPr>
            </w:pPr>
          </w:p>
          <w:p w14:paraId="5758D97B" w14:textId="77777777" w:rsidR="00B06707" w:rsidRPr="00BF1E48" w:rsidRDefault="00B06707" w:rsidP="00BF1E48">
            <w:pPr>
              <w:jc w:val="left"/>
              <w:rPr>
                <w:rFonts w:ascii="Times New Roman" w:hAnsi="Times New Roman"/>
                <w:sz w:val="24"/>
              </w:rPr>
            </w:pPr>
          </w:p>
          <w:p w14:paraId="069C1C8D" w14:textId="77777777" w:rsidR="00B06707" w:rsidRPr="00BF1E48" w:rsidRDefault="00B06707" w:rsidP="00BF1E48">
            <w:pPr>
              <w:jc w:val="left"/>
              <w:rPr>
                <w:rFonts w:ascii="Times New Roman" w:hAnsi="Times New Roman"/>
                <w:sz w:val="24"/>
              </w:rPr>
            </w:pPr>
          </w:p>
          <w:p w14:paraId="2E001109" w14:textId="77777777" w:rsidR="00B06707" w:rsidRPr="00BF1E48" w:rsidRDefault="00B06707" w:rsidP="00BF1E48">
            <w:pPr>
              <w:jc w:val="left"/>
              <w:rPr>
                <w:rFonts w:ascii="Times New Roman" w:hAnsi="Times New Roman"/>
                <w:sz w:val="24"/>
              </w:rPr>
            </w:pPr>
          </w:p>
          <w:p w14:paraId="539A4881" w14:textId="77777777" w:rsidR="00B06707" w:rsidRPr="00BF1E48" w:rsidRDefault="00B06707" w:rsidP="00BF1E48">
            <w:pPr>
              <w:jc w:val="left"/>
              <w:rPr>
                <w:rFonts w:ascii="Times New Roman" w:hAnsi="Times New Roman"/>
                <w:sz w:val="24"/>
              </w:rPr>
            </w:pPr>
          </w:p>
          <w:p w14:paraId="60DC6C94" w14:textId="77777777" w:rsidR="00B06707" w:rsidRPr="00BF1E48" w:rsidRDefault="00B06707" w:rsidP="00BF1E48">
            <w:pPr>
              <w:jc w:val="left"/>
              <w:rPr>
                <w:rFonts w:ascii="Times New Roman" w:hAnsi="Times New Roman"/>
                <w:sz w:val="24"/>
              </w:rPr>
            </w:pPr>
          </w:p>
          <w:p w14:paraId="033E634E" w14:textId="77777777" w:rsidR="00B06707" w:rsidRPr="00BF1E48" w:rsidRDefault="00B06707" w:rsidP="00BF1E48">
            <w:pPr>
              <w:jc w:val="left"/>
              <w:rPr>
                <w:rFonts w:ascii="Times New Roman" w:hAnsi="Times New Roman"/>
                <w:sz w:val="24"/>
              </w:rPr>
            </w:pPr>
          </w:p>
          <w:p w14:paraId="0B744C47" w14:textId="77777777" w:rsidR="00B06707" w:rsidRPr="00BF1E48" w:rsidRDefault="00B06707" w:rsidP="00BF1E48">
            <w:pPr>
              <w:jc w:val="left"/>
              <w:rPr>
                <w:rFonts w:ascii="Times New Roman" w:hAnsi="Times New Roman"/>
                <w:sz w:val="24"/>
              </w:rPr>
            </w:pPr>
          </w:p>
          <w:p w14:paraId="079F0854" w14:textId="77777777" w:rsidR="00B06707" w:rsidRPr="00BF1E48" w:rsidRDefault="00B06707" w:rsidP="00BF1E48">
            <w:pPr>
              <w:jc w:val="left"/>
              <w:rPr>
                <w:rFonts w:ascii="Times New Roman" w:hAnsi="Times New Roman"/>
                <w:sz w:val="24"/>
              </w:rPr>
            </w:pPr>
          </w:p>
          <w:p w14:paraId="7B0F4263" w14:textId="77777777" w:rsidR="00B06707" w:rsidRPr="00BF1E48" w:rsidRDefault="00B06707" w:rsidP="00BF1E48">
            <w:pPr>
              <w:jc w:val="left"/>
              <w:rPr>
                <w:rFonts w:ascii="Times New Roman" w:hAnsi="Times New Roman"/>
                <w:sz w:val="24"/>
              </w:rPr>
            </w:pPr>
          </w:p>
          <w:p w14:paraId="1372D6A4" w14:textId="77777777" w:rsidR="00B06707" w:rsidRPr="00BF1E48" w:rsidRDefault="00B06707" w:rsidP="00BF1E48">
            <w:pPr>
              <w:jc w:val="left"/>
              <w:rPr>
                <w:rFonts w:ascii="Times New Roman" w:hAnsi="Times New Roman"/>
                <w:sz w:val="24"/>
              </w:rPr>
            </w:pPr>
          </w:p>
          <w:p w14:paraId="37A11C22" w14:textId="77777777" w:rsidR="00B06707" w:rsidRPr="00BF1E48" w:rsidRDefault="00B06707" w:rsidP="00BF1E48">
            <w:pPr>
              <w:jc w:val="left"/>
              <w:rPr>
                <w:rFonts w:ascii="Times New Roman" w:hAnsi="Times New Roman"/>
                <w:sz w:val="24"/>
              </w:rPr>
            </w:pPr>
          </w:p>
          <w:p w14:paraId="3AC113ED" w14:textId="77777777" w:rsidR="00B06707" w:rsidRPr="00BF1E48" w:rsidRDefault="00B06707" w:rsidP="00BF1E48">
            <w:pPr>
              <w:jc w:val="left"/>
              <w:rPr>
                <w:rFonts w:ascii="Times New Roman" w:hAnsi="Times New Roman"/>
                <w:sz w:val="24"/>
              </w:rPr>
            </w:pPr>
          </w:p>
          <w:p w14:paraId="1C264131" w14:textId="77777777" w:rsidR="00B06707" w:rsidRPr="00BF1E48" w:rsidRDefault="00B06707" w:rsidP="00BF1E48">
            <w:pPr>
              <w:jc w:val="left"/>
              <w:rPr>
                <w:rFonts w:ascii="Times New Roman" w:hAnsi="Times New Roman"/>
                <w:sz w:val="24"/>
              </w:rPr>
            </w:pPr>
          </w:p>
          <w:p w14:paraId="029FC354" w14:textId="77777777" w:rsidR="00B06707" w:rsidRPr="00BF1E48" w:rsidRDefault="00B06707" w:rsidP="00BF1E48">
            <w:pPr>
              <w:jc w:val="left"/>
              <w:rPr>
                <w:rFonts w:ascii="Times New Roman" w:hAnsi="Times New Roman"/>
                <w:sz w:val="24"/>
              </w:rPr>
            </w:pPr>
          </w:p>
        </w:tc>
      </w:tr>
      <w:tr w:rsidR="00B06707" w:rsidRPr="00BF1E48" w14:paraId="2C206E63" w14:textId="77777777" w:rsidTr="00BF1E48">
        <w:tc>
          <w:tcPr>
            <w:tcW w:w="2088" w:type="dxa"/>
          </w:tcPr>
          <w:p w14:paraId="35B06A27" w14:textId="77777777" w:rsidR="00B06707" w:rsidRPr="00BF1E48" w:rsidRDefault="00B06707" w:rsidP="00BF1E48">
            <w:pPr>
              <w:jc w:val="left"/>
              <w:rPr>
                <w:rFonts w:ascii="Times New Roman" w:hAnsi="Times New Roman"/>
                <w:sz w:val="24"/>
              </w:rPr>
            </w:pPr>
            <w:r w:rsidRPr="00BF1E48">
              <w:rPr>
                <w:rFonts w:ascii="Times New Roman" w:hAnsi="Times New Roman"/>
                <w:sz w:val="24"/>
              </w:rPr>
              <w:lastRenderedPageBreak/>
              <w:t>Goedkeuring:</w:t>
            </w:r>
          </w:p>
          <w:p w14:paraId="4BE52D30" w14:textId="77777777" w:rsidR="00B06707" w:rsidRPr="00BF1E48" w:rsidRDefault="00B06707" w:rsidP="00BF1E48">
            <w:pPr>
              <w:jc w:val="left"/>
              <w:rPr>
                <w:rFonts w:ascii="Times New Roman" w:hAnsi="Times New Roman"/>
                <w:sz w:val="24"/>
              </w:rPr>
            </w:pPr>
          </w:p>
          <w:p w14:paraId="32036E2B" w14:textId="77777777" w:rsidR="00B06707" w:rsidRPr="00BF1E48" w:rsidRDefault="00B06707" w:rsidP="00BF1E48">
            <w:pPr>
              <w:jc w:val="left"/>
              <w:rPr>
                <w:rFonts w:ascii="Times New Roman" w:hAnsi="Times New Roman"/>
                <w:sz w:val="24"/>
              </w:rPr>
            </w:pPr>
          </w:p>
          <w:p w14:paraId="48A63865" w14:textId="77777777" w:rsidR="00B06707" w:rsidRPr="00BF1E48" w:rsidRDefault="00B06707" w:rsidP="00BF1E48">
            <w:pPr>
              <w:jc w:val="left"/>
              <w:rPr>
                <w:rFonts w:ascii="Times New Roman" w:hAnsi="Times New Roman"/>
                <w:sz w:val="24"/>
              </w:rPr>
            </w:pPr>
          </w:p>
        </w:tc>
        <w:tc>
          <w:tcPr>
            <w:tcW w:w="7200" w:type="dxa"/>
          </w:tcPr>
          <w:p w14:paraId="2BCE4D30" w14:textId="77777777" w:rsidR="00B06707" w:rsidRPr="00BF1E48" w:rsidRDefault="00B06707" w:rsidP="00BF1E48">
            <w:pPr>
              <w:jc w:val="left"/>
              <w:rPr>
                <w:rFonts w:ascii="Times New Roman" w:hAnsi="Times New Roman"/>
                <w:sz w:val="24"/>
              </w:rPr>
            </w:pPr>
          </w:p>
          <w:p w14:paraId="247403C1" w14:textId="77777777" w:rsidR="00B06707" w:rsidRPr="00BF1E48" w:rsidRDefault="00B06707" w:rsidP="00BF1E48">
            <w:pPr>
              <w:jc w:val="left"/>
              <w:rPr>
                <w:rFonts w:ascii="Times New Roman" w:hAnsi="Times New Roman"/>
                <w:sz w:val="24"/>
              </w:rPr>
            </w:pPr>
          </w:p>
          <w:p w14:paraId="11C0CA60" w14:textId="77777777" w:rsidR="00B06707" w:rsidRPr="00BF1E48" w:rsidRDefault="00B06707" w:rsidP="00BF1E48">
            <w:pPr>
              <w:jc w:val="left"/>
              <w:rPr>
                <w:rFonts w:ascii="Times New Roman" w:hAnsi="Times New Roman"/>
                <w:sz w:val="24"/>
              </w:rPr>
            </w:pPr>
          </w:p>
        </w:tc>
      </w:tr>
    </w:tbl>
    <w:p w14:paraId="73379791" w14:textId="77777777" w:rsidR="00B06707" w:rsidRDefault="00B06707" w:rsidP="00166A8C">
      <w:pPr>
        <w:ind w:left="113"/>
      </w:pPr>
    </w:p>
    <w:p w14:paraId="36BE7A15" w14:textId="77777777" w:rsidR="00166A8C" w:rsidRDefault="00166A8C" w:rsidP="004C1073">
      <w:pPr>
        <w:pStyle w:val="Kop2"/>
        <w:rPr>
          <w:rFonts w:ascii="Arial" w:hAnsi="Arial" w:cs="Arial"/>
          <w:strike/>
          <w:highlight w:val="red"/>
        </w:rPr>
      </w:pPr>
    </w:p>
    <w:p w14:paraId="445E3A64" w14:textId="77777777" w:rsidR="00B67659" w:rsidRPr="00344E12" w:rsidRDefault="00B67659" w:rsidP="00B67659">
      <w:pPr>
        <w:rPr>
          <w:rFonts w:ascii="Times New Roman" w:hAnsi="Times New Roman"/>
          <w:sz w:val="24"/>
        </w:rPr>
      </w:pPr>
      <w:r>
        <w:rPr>
          <w:highlight w:val="red"/>
        </w:rPr>
        <w:br w:type="page"/>
      </w:r>
      <w:r w:rsidRPr="00344E12">
        <w:rPr>
          <w:rFonts w:ascii="Times New Roman" w:hAnsi="Times New Roman"/>
          <w:sz w:val="24"/>
        </w:rPr>
        <w:lastRenderedPageBreak/>
        <w:t xml:space="preserve">Belangrijke opmerking : </w:t>
      </w:r>
    </w:p>
    <w:p w14:paraId="6DF2E218" w14:textId="77777777" w:rsidR="00253F7C" w:rsidRPr="00344E12" w:rsidRDefault="00253F7C" w:rsidP="00B67659">
      <w:pPr>
        <w:rPr>
          <w:rFonts w:ascii="Times New Roman" w:hAnsi="Times New Roman"/>
          <w:sz w:val="24"/>
        </w:rPr>
      </w:pPr>
    </w:p>
    <w:p w14:paraId="19D8B5C5" w14:textId="77777777" w:rsidR="00B67659" w:rsidRPr="00344E12" w:rsidRDefault="00B67659" w:rsidP="00B67659">
      <w:pPr>
        <w:rPr>
          <w:rFonts w:ascii="Times New Roman" w:hAnsi="Times New Roman"/>
          <w:sz w:val="24"/>
        </w:rPr>
      </w:pPr>
      <w:r w:rsidRPr="00344E12">
        <w:rPr>
          <w:rFonts w:ascii="Times New Roman" w:hAnsi="Times New Roman"/>
          <w:sz w:val="24"/>
        </w:rPr>
        <w:t xml:space="preserve">Het portfolio is een document dat gedurende de ganse stageperiode wordt bijgehouden. </w:t>
      </w:r>
    </w:p>
    <w:p w14:paraId="29C21492" w14:textId="77777777" w:rsidR="00B67659" w:rsidRPr="00344E12" w:rsidRDefault="00344E12" w:rsidP="00B67659">
      <w:pPr>
        <w:rPr>
          <w:rFonts w:ascii="Times New Roman" w:hAnsi="Times New Roman"/>
          <w:sz w:val="24"/>
        </w:rPr>
      </w:pPr>
      <w:r>
        <w:rPr>
          <w:rFonts w:ascii="Times New Roman" w:hAnsi="Times New Roman"/>
          <w:sz w:val="24"/>
        </w:rPr>
        <w:t>Dit betekent concreet dat:</w:t>
      </w:r>
      <w:r w:rsidR="00B67659" w:rsidRPr="00344E12">
        <w:rPr>
          <w:rFonts w:ascii="Times New Roman" w:hAnsi="Times New Roman"/>
          <w:sz w:val="24"/>
        </w:rPr>
        <w:t xml:space="preserve"> </w:t>
      </w:r>
    </w:p>
    <w:p w14:paraId="159BDBE4" w14:textId="77777777" w:rsidR="00353A34" w:rsidRPr="00344E12" w:rsidRDefault="00353A34" w:rsidP="00472F07">
      <w:pPr>
        <w:numPr>
          <w:ilvl w:val="0"/>
          <w:numId w:val="8"/>
        </w:numPr>
        <w:rPr>
          <w:rFonts w:ascii="Times New Roman" w:hAnsi="Times New Roman"/>
          <w:sz w:val="24"/>
        </w:rPr>
      </w:pPr>
      <w:r w:rsidRPr="00344E12">
        <w:rPr>
          <w:rFonts w:ascii="Times New Roman" w:hAnsi="Times New Roman"/>
          <w:sz w:val="24"/>
        </w:rPr>
        <w:t xml:space="preserve">voor de start van de stage een ontwerp van portfolio op Epos bij de taak van het portfolio wordt gepost. </w:t>
      </w:r>
    </w:p>
    <w:p w14:paraId="174F6BCF" w14:textId="77777777" w:rsidR="00B67659" w:rsidRPr="00344E12" w:rsidRDefault="00B67659" w:rsidP="00472F07">
      <w:pPr>
        <w:numPr>
          <w:ilvl w:val="0"/>
          <w:numId w:val="8"/>
        </w:numPr>
        <w:rPr>
          <w:rFonts w:ascii="Times New Roman" w:hAnsi="Times New Roman"/>
          <w:sz w:val="24"/>
        </w:rPr>
      </w:pPr>
      <w:r w:rsidRPr="00344E12">
        <w:rPr>
          <w:rFonts w:ascii="Times New Roman" w:hAnsi="Times New Roman"/>
          <w:sz w:val="24"/>
        </w:rPr>
        <w:t>einde week 1 het volledige document (vanaf begin t.e.m. 3. 1 van week 1 ) op Epos bij de taak van het portfolio wordt gepost.</w:t>
      </w:r>
    </w:p>
    <w:p w14:paraId="5CE79D98" w14:textId="77777777" w:rsidR="00B67659" w:rsidRPr="00344E12" w:rsidRDefault="00B67659" w:rsidP="00472F07">
      <w:pPr>
        <w:numPr>
          <w:ilvl w:val="0"/>
          <w:numId w:val="8"/>
        </w:numPr>
        <w:rPr>
          <w:rFonts w:ascii="Times New Roman" w:hAnsi="Times New Roman"/>
          <w:sz w:val="24"/>
        </w:rPr>
      </w:pPr>
      <w:r w:rsidRPr="00344E12">
        <w:rPr>
          <w:rFonts w:ascii="Times New Roman" w:hAnsi="Times New Roman"/>
          <w:sz w:val="24"/>
        </w:rPr>
        <w:t>einde week 2 het document van week 1 bijgewerkt wordt en terug in zijn geheel op Epos gepost wordt bij de taak van het portfolio. Naar planning toe betekent dit bv. dat bij punt 2.5 de planning wordt overgenomen zoals die vermeld is in het verslag van de voorbije week en verder aangevuld wordt met de planning</w:t>
      </w:r>
      <w:r w:rsidR="00253F7C" w:rsidRPr="00344E12">
        <w:rPr>
          <w:rFonts w:ascii="Times New Roman" w:hAnsi="Times New Roman"/>
          <w:sz w:val="24"/>
        </w:rPr>
        <w:t>s</w:t>
      </w:r>
      <w:r w:rsidRPr="00344E12">
        <w:rPr>
          <w:rFonts w:ascii="Times New Roman" w:hAnsi="Times New Roman"/>
          <w:sz w:val="24"/>
        </w:rPr>
        <w:t xml:space="preserve">info van deze week. </w:t>
      </w:r>
    </w:p>
    <w:p w14:paraId="3C95AF4E" w14:textId="77777777" w:rsidR="00B67659" w:rsidRPr="00344E12" w:rsidRDefault="00253F7C" w:rsidP="00472F07">
      <w:pPr>
        <w:numPr>
          <w:ilvl w:val="0"/>
          <w:numId w:val="8"/>
        </w:numPr>
        <w:rPr>
          <w:rFonts w:ascii="Times New Roman" w:hAnsi="Times New Roman"/>
          <w:sz w:val="24"/>
        </w:rPr>
      </w:pPr>
      <w:r w:rsidRPr="00344E12">
        <w:rPr>
          <w:rFonts w:ascii="Times New Roman" w:hAnsi="Times New Roman"/>
          <w:sz w:val="24"/>
        </w:rPr>
        <w:t>dit</w:t>
      </w:r>
      <w:r w:rsidR="00DD26E0" w:rsidRPr="00344E12">
        <w:rPr>
          <w:rFonts w:ascii="Times New Roman" w:hAnsi="Times New Roman"/>
          <w:sz w:val="24"/>
        </w:rPr>
        <w:t xml:space="preserve"> document aangroeit per week en telkens in zijn totaliteit opnieuw dient gepost te worden op Epos. </w:t>
      </w:r>
    </w:p>
    <w:p w14:paraId="55730A11" w14:textId="77777777" w:rsidR="001911DA" w:rsidRPr="00344E12" w:rsidRDefault="001911DA" w:rsidP="001911DA">
      <w:pPr>
        <w:rPr>
          <w:rFonts w:ascii="Times New Roman" w:hAnsi="Times New Roman"/>
          <w:sz w:val="24"/>
        </w:rPr>
      </w:pPr>
      <w:r w:rsidRPr="00344E12">
        <w:rPr>
          <w:rFonts w:ascii="Times New Roman" w:hAnsi="Times New Roman"/>
          <w:sz w:val="24"/>
        </w:rPr>
        <w:t>Voor de hogeschoolpromotor dient dit document op Epos gepost te worden bij de taak van het portfolio.</w:t>
      </w:r>
    </w:p>
    <w:p w14:paraId="39561A00" w14:textId="77777777" w:rsidR="001911DA" w:rsidRPr="00344E12" w:rsidRDefault="001911DA" w:rsidP="001911DA">
      <w:pPr>
        <w:rPr>
          <w:rFonts w:ascii="Times New Roman" w:hAnsi="Times New Roman"/>
          <w:sz w:val="24"/>
        </w:rPr>
      </w:pPr>
      <w:r w:rsidRPr="00344E12">
        <w:rPr>
          <w:rFonts w:ascii="Times New Roman" w:hAnsi="Times New Roman"/>
          <w:sz w:val="24"/>
        </w:rPr>
        <w:t xml:space="preserve">Voor de bedrijfspromotor dient dit document via mail naar hem/haar verstuurd te worden. </w:t>
      </w:r>
    </w:p>
    <w:sectPr w:rsidR="001911DA" w:rsidRPr="00344E12" w:rsidSect="0020638F">
      <w:headerReference w:type="even" r:id="rId20"/>
      <w:headerReference w:type="default" r:id="rId21"/>
      <w:footerReference w:type="even" r:id="rId22"/>
      <w:footerReference w:type="default" r:id="rId23"/>
      <w:headerReference w:type="first" r:id="rId24"/>
      <w:footerReference w:type="first" r:id="rId25"/>
      <w:pgSz w:w="11907" w:h="16840" w:code="9"/>
      <w:pgMar w:top="1418" w:right="851" w:bottom="1418" w:left="1985"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Marijke Willems" w:date="2022-03-20T23:01:00Z" w:initials="MW">
    <w:p w14:paraId="053E0CB9" w14:textId="77777777" w:rsidR="00D1296E" w:rsidRDefault="00D1296E" w:rsidP="00AC3DC5">
      <w:pPr>
        <w:pStyle w:val="Tekstopmerking"/>
        <w:jc w:val="left"/>
      </w:pPr>
      <w:r>
        <w:rPr>
          <w:rStyle w:val="Verwijzingopmerking"/>
        </w:rPr>
        <w:annotationRef/>
      </w:r>
      <w:r>
        <w:t>Beschrijf hier ook waarvoor Arno gebruikt wordt</w:t>
      </w:r>
    </w:p>
  </w:comment>
  <w:comment w:id="9" w:author="Marijke Willems" w:date="2022-03-20T23:01:00Z" w:initials="MW">
    <w:p w14:paraId="75B0D7D0" w14:textId="77777777" w:rsidR="00D1296E" w:rsidRDefault="00D1296E" w:rsidP="00B262F3">
      <w:pPr>
        <w:pStyle w:val="Tekstopmerking"/>
        <w:jc w:val="left"/>
      </w:pPr>
      <w:r>
        <w:rPr>
          <w:rStyle w:val="Verwijzingopmerking"/>
        </w:rPr>
        <w:annotationRef/>
      </w:r>
      <w:r>
        <w:t>Over welke externe API's gaat het dan?</w:t>
      </w:r>
    </w:p>
  </w:comment>
  <w:comment w:id="18" w:author="Marijke Willems" w:date="2022-03-20T23:04:00Z" w:initials="MW">
    <w:p w14:paraId="2FD4A19E" w14:textId="77777777" w:rsidR="00DC18C5" w:rsidRDefault="00DC18C5" w:rsidP="001B67BB">
      <w:pPr>
        <w:pStyle w:val="Tekstopmerking"/>
        <w:jc w:val="left"/>
      </w:pPr>
      <w:r>
        <w:rPr>
          <w:rStyle w:val="Verwijzingopmerking"/>
        </w:rPr>
        <w:annotationRef/>
      </w:r>
      <w:r>
        <w:t>Om welke API's gaat het hier?</w:t>
      </w:r>
    </w:p>
  </w:comment>
  <w:comment w:id="21" w:author="Marijke Willems" w:date="2022-03-20T23:05:00Z" w:initials="MW">
    <w:p w14:paraId="20C3C165" w14:textId="77777777" w:rsidR="00DC18C5" w:rsidRDefault="00DC18C5" w:rsidP="002722D9">
      <w:pPr>
        <w:pStyle w:val="Tekstopmerking"/>
        <w:jc w:val="left"/>
      </w:pPr>
      <w:r>
        <w:rPr>
          <w:rStyle w:val="Verwijzingopmerking"/>
        </w:rPr>
        <w:annotationRef/>
      </w:r>
      <w:r>
        <w:t>Wat wordt hiermee bedoeld?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3E0CB9" w15:done="0"/>
  <w15:commentEx w15:paraId="75B0D7D0" w15:done="0"/>
  <w15:commentEx w15:paraId="2FD4A19E" w15:done="0"/>
  <w15:commentEx w15:paraId="20C3C1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230BB" w16cex:dateUtc="2022-03-20T22:01:00Z"/>
  <w16cex:commentExtensible w16cex:durableId="25E230E4" w16cex:dateUtc="2022-03-20T22:01:00Z"/>
  <w16cex:commentExtensible w16cex:durableId="25E23191" w16cex:dateUtc="2022-03-20T22:04:00Z"/>
  <w16cex:commentExtensible w16cex:durableId="25E231BB" w16cex:dateUtc="2022-03-20T2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3E0CB9" w16cid:durableId="25E230BB"/>
  <w16cid:commentId w16cid:paraId="75B0D7D0" w16cid:durableId="25E230E4"/>
  <w16cid:commentId w16cid:paraId="2FD4A19E" w16cid:durableId="25E23191"/>
  <w16cid:commentId w16cid:paraId="20C3C165" w16cid:durableId="25E231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3C6EC" w14:textId="77777777" w:rsidR="000060D3" w:rsidRDefault="000060D3">
      <w:r>
        <w:separator/>
      </w:r>
    </w:p>
  </w:endnote>
  <w:endnote w:type="continuationSeparator" w:id="0">
    <w:p w14:paraId="64DF7E1B" w14:textId="77777777" w:rsidR="000060D3" w:rsidRDefault="00006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Web">
    <w:altName w:val="Corbel"/>
    <w:charset w:val="00"/>
    <w:family w:val="swiss"/>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F6D6" w14:textId="77777777" w:rsidR="00FE2A26" w:rsidRDefault="00FE2A2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C70F" w14:textId="77777777" w:rsidR="00DD4B2F" w:rsidRDefault="00DD4B2F" w:rsidP="00885676">
    <w:pPr>
      <w:pStyle w:val="Voettekst"/>
      <w:jc w:val="right"/>
    </w:pPr>
    <w:r>
      <w:t xml:space="preserve"> </w:t>
    </w:r>
  </w:p>
  <w:p w14:paraId="4D8B3190" w14:textId="3BCDB397" w:rsidR="00D819B9" w:rsidRPr="00885676" w:rsidRDefault="00DD4B2F" w:rsidP="00885676">
    <w:pPr>
      <w:pStyle w:val="Voettekst"/>
      <w:jc w:val="right"/>
    </w:pPr>
    <w:r>
      <w:t>PXL-</w:t>
    </w:r>
    <w:r w:rsidR="00FE2A26">
      <w:t>Digital</w:t>
    </w:r>
    <w:r>
      <w:t xml:space="preserve">  </w:t>
    </w:r>
    <w:r>
      <w:tab/>
      <w:t xml:space="preserve">Stageportfolio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35DB" w14:textId="77777777" w:rsidR="00695843" w:rsidRDefault="00695843" w:rsidP="00695843">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28DFD" w14:textId="77777777" w:rsidR="000060D3" w:rsidRDefault="000060D3">
      <w:r>
        <w:separator/>
      </w:r>
    </w:p>
  </w:footnote>
  <w:footnote w:type="continuationSeparator" w:id="0">
    <w:p w14:paraId="4F4D11D5" w14:textId="77777777" w:rsidR="000060D3" w:rsidRDefault="000060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471AF" w14:textId="77777777" w:rsidR="00FE2A26" w:rsidRDefault="00FE2A2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6120" w14:textId="77777777" w:rsidR="008F66AC" w:rsidRDefault="008F66AC">
    <w:pPr>
      <w:pStyle w:val="Koptekst"/>
      <w:jc w:val="right"/>
    </w:pPr>
    <w:r>
      <w:rPr>
        <w:rStyle w:val="Paginanummer"/>
      </w:rPr>
      <w:fldChar w:fldCharType="begin"/>
    </w:r>
    <w:r>
      <w:rPr>
        <w:rStyle w:val="Paginanummer"/>
      </w:rPr>
      <w:instrText xml:space="preserve"> PAGE </w:instrText>
    </w:r>
    <w:r>
      <w:rPr>
        <w:rStyle w:val="Paginanummer"/>
      </w:rPr>
      <w:fldChar w:fldCharType="separate"/>
    </w:r>
    <w:r w:rsidR="002676B1">
      <w:rPr>
        <w:rStyle w:val="Paginanummer"/>
        <w:noProof/>
      </w:rPr>
      <w:t>13</w:t>
    </w:r>
    <w:r>
      <w:rPr>
        <w:rStyle w:val="Paginanumm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0E4FF" w14:textId="77777777" w:rsidR="00D819B9" w:rsidRDefault="00D819B9" w:rsidP="00D819B9">
    <w:pPr>
      <w:pStyle w:val="Koptekst"/>
      <w:jc w:val="right"/>
    </w:pPr>
  </w:p>
  <w:p w14:paraId="286DE7C6" w14:textId="77777777" w:rsidR="008F66AC" w:rsidRPr="008F66AC" w:rsidRDefault="008F66AC" w:rsidP="008F66AC">
    <w:pPr>
      <w:pStyle w:val="Koptekst"/>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0F8"/>
    <w:multiLevelType w:val="hybridMultilevel"/>
    <w:tmpl w:val="234C9660"/>
    <w:lvl w:ilvl="0" w:tplc="5B8CA230">
      <w:start w:val="1"/>
      <w:numFmt w:val="decimal"/>
      <w:lvlText w:val="2.%1."/>
      <w:lvlJc w:val="left"/>
      <w:pPr>
        <w:tabs>
          <w:tab w:val="num" w:pos="1080"/>
        </w:tabs>
        <w:ind w:left="854" w:hanging="494"/>
      </w:pPr>
      <w:rPr>
        <w:rFonts w:ascii="Arial" w:hAnsi="Arial" w:hint="default"/>
        <w:b w:val="0"/>
        <w:i w:val="0"/>
        <w:sz w:val="24"/>
        <w:szCs w:val="24"/>
        <w:u w:val="none"/>
      </w:rPr>
    </w:lvl>
    <w:lvl w:ilvl="1" w:tplc="C3C00DBA">
      <w:start w:val="1"/>
      <w:numFmt w:val="bullet"/>
      <w:lvlText w:val=""/>
      <w:lvlJc w:val="left"/>
      <w:pPr>
        <w:tabs>
          <w:tab w:val="num" w:pos="1080"/>
        </w:tabs>
        <w:ind w:left="1080" w:firstLine="0"/>
      </w:pPr>
      <w:rPr>
        <w:rFonts w:ascii="Wingdings" w:hAnsi="Wingdings" w:hint="default"/>
        <w:b w:val="0"/>
        <w:i w:val="0"/>
        <w:sz w:val="24"/>
        <w:szCs w:val="24"/>
        <w:u w:val="none"/>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2A0778A9"/>
    <w:multiLevelType w:val="hybridMultilevel"/>
    <w:tmpl w:val="675231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CD943FA"/>
    <w:multiLevelType w:val="hybridMultilevel"/>
    <w:tmpl w:val="FEA6B1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B23201"/>
    <w:multiLevelType w:val="hybridMultilevel"/>
    <w:tmpl w:val="1CC866C0"/>
    <w:lvl w:ilvl="0" w:tplc="D4F2E316">
      <w:start w:val="1"/>
      <w:numFmt w:val="decimal"/>
      <w:lvlText w:val="%1."/>
      <w:lvlJc w:val="left"/>
      <w:pPr>
        <w:ind w:left="108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99633A3"/>
    <w:multiLevelType w:val="hybridMultilevel"/>
    <w:tmpl w:val="849EFF92"/>
    <w:lvl w:ilvl="0" w:tplc="DB303E72">
      <w:start w:val="1"/>
      <w:numFmt w:val="decimal"/>
      <w:lvlText w:val="3.%1."/>
      <w:lvlJc w:val="left"/>
      <w:pPr>
        <w:tabs>
          <w:tab w:val="num" w:pos="1080"/>
        </w:tabs>
        <w:ind w:left="854" w:hanging="494"/>
      </w:pPr>
      <w:rPr>
        <w:rFonts w:ascii="Arial" w:hAnsi="Arial" w:hint="default"/>
        <w:b w:val="0"/>
        <w:i w:val="0"/>
        <w:sz w:val="24"/>
        <w:szCs w:val="24"/>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4F011D45"/>
    <w:multiLevelType w:val="hybridMultilevel"/>
    <w:tmpl w:val="118EB92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56344440"/>
    <w:multiLevelType w:val="hybridMultilevel"/>
    <w:tmpl w:val="33968188"/>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2B5633C"/>
    <w:multiLevelType w:val="hybridMultilevel"/>
    <w:tmpl w:val="7F823260"/>
    <w:lvl w:ilvl="0" w:tplc="E0F0EEC4">
      <w:start w:val="1"/>
      <w:numFmt w:val="decimal"/>
      <w:lvlText w:val="2.%1."/>
      <w:lvlJc w:val="left"/>
      <w:pPr>
        <w:tabs>
          <w:tab w:val="num" w:pos="1080"/>
        </w:tabs>
        <w:ind w:left="854" w:hanging="494"/>
      </w:pPr>
      <w:rPr>
        <w:rFonts w:ascii="Arial" w:hAnsi="Arial" w:hint="default"/>
        <w:b w:val="0"/>
        <w:i w:val="0"/>
        <w:sz w:val="24"/>
        <w:szCs w:val="24"/>
        <w:u w:val="none"/>
      </w:rPr>
    </w:lvl>
    <w:lvl w:ilvl="1" w:tplc="57C45060">
      <w:start w:val="1"/>
      <w:numFmt w:val="bullet"/>
      <w:lvlText w:val=""/>
      <w:lvlJc w:val="left"/>
      <w:pPr>
        <w:tabs>
          <w:tab w:val="num" w:pos="397"/>
        </w:tabs>
        <w:ind w:left="397" w:hanging="284"/>
      </w:pPr>
      <w:rPr>
        <w:rFonts w:ascii="Wingdings" w:hAnsi="Wingdings" w:hint="default"/>
        <w:b w:val="0"/>
        <w:i w:val="0"/>
        <w:sz w:val="28"/>
        <w:szCs w:val="24"/>
        <w:u w:val="none"/>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73CB7856"/>
    <w:multiLevelType w:val="hybridMultilevel"/>
    <w:tmpl w:val="900479C2"/>
    <w:lvl w:ilvl="0" w:tplc="730E66DE">
      <w:start w:val="1"/>
      <w:numFmt w:val="decimal"/>
      <w:lvlText w:val="%1."/>
      <w:lvlJc w:val="left"/>
      <w:pPr>
        <w:tabs>
          <w:tab w:val="num" w:pos="720"/>
        </w:tabs>
        <w:ind w:left="720" w:hanging="360"/>
      </w:pPr>
      <w:rPr>
        <w:rFonts w:ascii="Myriad Web" w:hAnsi="Myriad Web" w:hint="default"/>
        <w:b/>
        <w:i w:val="0"/>
        <w:sz w:val="32"/>
        <w:szCs w:val="32"/>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741B017A"/>
    <w:multiLevelType w:val="hybridMultilevel"/>
    <w:tmpl w:val="C1C4ECFC"/>
    <w:lvl w:ilvl="0" w:tplc="47E4743A">
      <w:start w:val="1"/>
      <w:numFmt w:val="decimal"/>
      <w:lvlText w:val="4.%1."/>
      <w:lvlJc w:val="left"/>
      <w:pPr>
        <w:tabs>
          <w:tab w:val="num" w:pos="1080"/>
        </w:tabs>
        <w:ind w:left="854" w:hanging="494"/>
      </w:pPr>
      <w:rPr>
        <w:rFonts w:ascii="Arial" w:hAnsi="Arial" w:hint="default"/>
        <w:b w:val="0"/>
        <w:i w:val="0"/>
        <w:sz w:val="24"/>
        <w:szCs w:val="24"/>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7B304094"/>
    <w:multiLevelType w:val="hybridMultilevel"/>
    <w:tmpl w:val="6F7663F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9"/>
  </w:num>
  <w:num w:numId="5">
    <w:abstractNumId w:val="4"/>
  </w:num>
  <w:num w:numId="6">
    <w:abstractNumId w:val="6"/>
  </w:num>
  <w:num w:numId="7">
    <w:abstractNumId w:val="2"/>
  </w:num>
  <w:num w:numId="8">
    <w:abstractNumId w:val="1"/>
  </w:num>
  <w:num w:numId="9">
    <w:abstractNumId w:val="5"/>
  </w:num>
  <w:num w:numId="10">
    <w:abstractNumId w:val="10"/>
  </w:num>
  <w:num w:numId="11">
    <w:abstractNumId w:val="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jke Willems">
    <w15:presenceInfo w15:providerId="AD" w15:userId="S::20002650@PXL.BE::b4e8a357-dab1-4f3f-8ad0-1b3f38c491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384"/>
    <w:rsid w:val="00005BF6"/>
    <w:rsid w:val="000060D3"/>
    <w:rsid w:val="000119A1"/>
    <w:rsid w:val="00017B02"/>
    <w:rsid w:val="00022D5C"/>
    <w:rsid w:val="00022F3D"/>
    <w:rsid w:val="00023233"/>
    <w:rsid w:val="00023A22"/>
    <w:rsid w:val="00033109"/>
    <w:rsid w:val="00046977"/>
    <w:rsid w:val="00074FF3"/>
    <w:rsid w:val="00080E02"/>
    <w:rsid w:val="00083776"/>
    <w:rsid w:val="000A5F2D"/>
    <w:rsid w:val="000B0248"/>
    <w:rsid w:val="000D133E"/>
    <w:rsid w:val="000E0CDA"/>
    <w:rsid w:val="000F0A89"/>
    <w:rsid w:val="000F3F4C"/>
    <w:rsid w:val="000F4EC4"/>
    <w:rsid w:val="000F5226"/>
    <w:rsid w:val="000F67E0"/>
    <w:rsid w:val="0010008E"/>
    <w:rsid w:val="00110E93"/>
    <w:rsid w:val="00114318"/>
    <w:rsid w:val="00133671"/>
    <w:rsid w:val="00134D1F"/>
    <w:rsid w:val="00136798"/>
    <w:rsid w:val="0014581D"/>
    <w:rsid w:val="00151DAA"/>
    <w:rsid w:val="00163631"/>
    <w:rsid w:val="00166A8C"/>
    <w:rsid w:val="00167506"/>
    <w:rsid w:val="00172CA1"/>
    <w:rsid w:val="001911DA"/>
    <w:rsid w:val="0019223B"/>
    <w:rsid w:val="001953A1"/>
    <w:rsid w:val="00195873"/>
    <w:rsid w:val="00197950"/>
    <w:rsid w:val="001B2E32"/>
    <w:rsid w:val="001B6C42"/>
    <w:rsid w:val="001C0F92"/>
    <w:rsid w:val="001C194E"/>
    <w:rsid w:val="001E1009"/>
    <w:rsid w:val="001F12E0"/>
    <w:rsid w:val="0020493D"/>
    <w:rsid w:val="00204E49"/>
    <w:rsid w:val="0020638F"/>
    <w:rsid w:val="00222534"/>
    <w:rsid w:val="00223024"/>
    <w:rsid w:val="00224A1A"/>
    <w:rsid w:val="0023486C"/>
    <w:rsid w:val="00234E04"/>
    <w:rsid w:val="00253F7C"/>
    <w:rsid w:val="00257D4B"/>
    <w:rsid w:val="00260267"/>
    <w:rsid w:val="002617D0"/>
    <w:rsid w:val="002676B1"/>
    <w:rsid w:val="002779BA"/>
    <w:rsid w:val="00284698"/>
    <w:rsid w:val="002879B2"/>
    <w:rsid w:val="00295F69"/>
    <w:rsid w:val="002A3726"/>
    <w:rsid w:val="002A5162"/>
    <w:rsid w:val="002B4733"/>
    <w:rsid w:val="002C2BCC"/>
    <w:rsid w:val="002C324A"/>
    <w:rsid w:val="002C3FE7"/>
    <w:rsid w:val="002C596B"/>
    <w:rsid w:val="002C7D71"/>
    <w:rsid w:val="002D1439"/>
    <w:rsid w:val="002D1500"/>
    <w:rsid w:val="002D6167"/>
    <w:rsid w:val="002E24A7"/>
    <w:rsid w:val="002E4B58"/>
    <w:rsid w:val="002E74F5"/>
    <w:rsid w:val="002E7B65"/>
    <w:rsid w:val="002F047D"/>
    <w:rsid w:val="002F4359"/>
    <w:rsid w:val="00300A72"/>
    <w:rsid w:val="00304AF9"/>
    <w:rsid w:val="00306552"/>
    <w:rsid w:val="00310AD1"/>
    <w:rsid w:val="00310C3C"/>
    <w:rsid w:val="00314E96"/>
    <w:rsid w:val="0031586F"/>
    <w:rsid w:val="0031742E"/>
    <w:rsid w:val="00317F9B"/>
    <w:rsid w:val="003269C8"/>
    <w:rsid w:val="00330411"/>
    <w:rsid w:val="003433A1"/>
    <w:rsid w:val="00344E12"/>
    <w:rsid w:val="00351EEC"/>
    <w:rsid w:val="0035200B"/>
    <w:rsid w:val="00353A34"/>
    <w:rsid w:val="00353DCA"/>
    <w:rsid w:val="003630A4"/>
    <w:rsid w:val="0036676A"/>
    <w:rsid w:val="003670CC"/>
    <w:rsid w:val="00382739"/>
    <w:rsid w:val="003832F4"/>
    <w:rsid w:val="00394D16"/>
    <w:rsid w:val="00396CE4"/>
    <w:rsid w:val="00396D3E"/>
    <w:rsid w:val="003B6076"/>
    <w:rsid w:val="003B6D2B"/>
    <w:rsid w:val="003C457E"/>
    <w:rsid w:val="003C72E1"/>
    <w:rsid w:val="003D7829"/>
    <w:rsid w:val="00401233"/>
    <w:rsid w:val="0041170A"/>
    <w:rsid w:val="00412FA3"/>
    <w:rsid w:val="004239FB"/>
    <w:rsid w:val="00424362"/>
    <w:rsid w:val="0043377A"/>
    <w:rsid w:val="00455A94"/>
    <w:rsid w:val="0046668A"/>
    <w:rsid w:val="00472F07"/>
    <w:rsid w:val="00476D5A"/>
    <w:rsid w:val="00477755"/>
    <w:rsid w:val="00482940"/>
    <w:rsid w:val="004A1022"/>
    <w:rsid w:val="004A1FDE"/>
    <w:rsid w:val="004A36BA"/>
    <w:rsid w:val="004A3CDB"/>
    <w:rsid w:val="004A4660"/>
    <w:rsid w:val="004A56FD"/>
    <w:rsid w:val="004A659B"/>
    <w:rsid w:val="004A6EAB"/>
    <w:rsid w:val="004B654F"/>
    <w:rsid w:val="004C1073"/>
    <w:rsid w:val="004C116C"/>
    <w:rsid w:val="004D3C99"/>
    <w:rsid w:val="004D77D5"/>
    <w:rsid w:val="004E0BF9"/>
    <w:rsid w:val="004E756C"/>
    <w:rsid w:val="004F0429"/>
    <w:rsid w:val="0053737B"/>
    <w:rsid w:val="005410F7"/>
    <w:rsid w:val="005450C6"/>
    <w:rsid w:val="00545605"/>
    <w:rsid w:val="005517B9"/>
    <w:rsid w:val="0056055A"/>
    <w:rsid w:val="0056448A"/>
    <w:rsid w:val="005670BE"/>
    <w:rsid w:val="005877E0"/>
    <w:rsid w:val="005917C6"/>
    <w:rsid w:val="00596097"/>
    <w:rsid w:val="005A0370"/>
    <w:rsid w:val="005A0F99"/>
    <w:rsid w:val="005A5B29"/>
    <w:rsid w:val="005B6039"/>
    <w:rsid w:val="005B6CD8"/>
    <w:rsid w:val="005D4163"/>
    <w:rsid w:val="005D6A1A"/>
    <w:rsid w:val="005E49C9"/>
    <w:rsid w:val="005E7EB1"/>
    <w:rsid w:val="005F49C8"/>
    <w:rsid w:val="005F7A32"/>
    <w:rsid w:val="006057D0"/>
    <w:rsid w:val="006109E7"/>
    <w:rsid w:val="00616BB4"/>
    <w:rsid w:val="00624FBD"/>
    <w:rsid w:val="00636260"/>
    <w:rsid w:val="00641461"/>
    <w:rsid w:val="006419E9"/>
    <w:rsid w:val="006451DD"/>
    <w:rsid w:val="00654335"/>
    <w:rsid w:val="00666799"/>
    <w:rsid w:val="006717C2"/>
    <w:rsid w:val="00672396"/>
    <w:rsid w:val="00684727"/>
    <w:rsid w:val="00692733"/>
    <w:rsid w:val="00693736"/>
    <w:rsid w:val="00694344"/>
    <w:rsid w:val="00694A3C"/>
    <w:rsid w:val="00695843"/>
    <w:rsid w:val="00696405"/>
    <w:rsid w:val="006A6F8F"/>
    <w:rsid w:val="006C3A1E"/>
    <w:rsid w:val="006C594F"/>
    <w:rsid w:val="006D625D"/>
    <w:rsid w:val="006E4251"/>
    <w:rsid w:val="006E5F3D"/>
    <w:rsid w:val="006E7D9A"/>
    <w:rsid w:val="006F1D0E"/>
    <w:rsid w:val="006F514B"/>
    <w:rsid w:val="006F6D78"/>
    <w:rsid w:val="00701807"/>
    <w:rsid w:val="0070387D"/>
    <w:rsid w:val="00704807"/>
    <w:rsid w:val="00715641"/>
    <w:rsid w:val="00722055"/>
    <w:rsid w:val="00732DD2"/>
    <w:rsid w:val="00736AA3"/>
    <w:rsid w:val="00755F96"/>
    <w:rsid w:val="00766114"/>
    <w:rsid w:val="00770AD4"/>
    <w:rsid w:val="00772489"/>
    <w:rsid w:val="00772D53"/>
    <w:rsid w:val="00773FA6"/>
    <w:rsid w:val="007833D9"/>
    <w:rsid w:val="00783C18"/>
    <w:rsid w:val="007908AF"/>
    <w:rsid w:val="007920DB"/>
    <w:rsid w:val="00796ECB"/>
    <w:rsid w:val="007A0F53"/>
    <w:rsid w:val="007A2D2E"/>
    <w:rsid w:val="007A6B57"/>
    <w:rsid w:val="007A791B"/>
    <w:rsid w:val="007C35CE"/>
    <w:rsid w:val="007C3AEF"/>
    <w:rsid w:val="007D2D28"/>
    <w:rsid w:val="007D7A8C"/>
    <w:rsid w:val="007E2EDA"/>
    <w:rsid w:val="007F01C3"/>
    <w:rsid w:val="007F2841"/>
    <w:rsid w:val="007F69DE"/>
    <w:rsid w:val="00802E0A"/>
    <w:rsid w:val="00822CB4"/>
    <w:rsid w:val="00826D95"/>
    <w:rsid w:val="00832D5E"/>
    <w:rsid w:val="008337A4"/>
    <w:rsid w:val="00885676"/>
    <w:rsid w:val="00891B64"/>
    <w:rsid w:val="008A7D65"/>
    <w:rsid w:val="008B4D74"/>
    <w:rsid w:val="008B5971"/>
    <w:rsid w:val="008C4E27"/>
    <w:rsid w:val="008C62F3"/>
    <w:rsid w:val="008D28E0"/>
    <w:rsid w:val="008D4A1A"/>
    <w:rsid w:val="008D7180"/>
    <w:rsid w:val="008E51E0"/>
    <w:rsid w:val="008E7C74"/>
    <w:rsid w:val="008F01CC"/>
    <w:rsid w:val="008F3697"/>
    <w:rsid w:val="008F66AC"/>
    <w:rsid w:val="009034A9"/>
    <w:rsid w:val="00914C94"/>
    <w:rsid w:val="0091709F"/>
    <w:rsid w:val="0092463B"/>
    <w:rsid w:val="009259E1"/>
    <w:rsid w:val="00943024"/>
    <w:rsid w:val="00960B8F"/>
    <w:rsid w:val="0096395F"/>
    <w:rsid w:val="00965964"/>
    <w:rsid w:val="009752D8"/>
    <w:rsid w:val="00983B75"/>
    <w:rsid w:val="00985E3C"/>
    <w:rsid w:val="00987222"/>
    <w:rsid w:val="009A25CA"/>
    <w:rsid w:val="009A3984"/>
    <w:rsid w:val="009A4122"/>
    <w:rsid w:val="009A681D"/>
    <w:rsid w:val="009B27AE"/>
    <w:rsid w:val="009B3850"/>
    <w:rsid w:val="009C1C5A"/>
    <w:rsid w:val="009D1140"/>
    <w:rsid w:val="009D2B86"/>
    <w:rsid w:val="009D5C16"/>
    <w:rsid w:val="009D7899"/>
    <w:rsid w:val="009F0BF7"/>
    <w:rsid w:val="009F4EA6"/>
    <w:rsid w:val="009F5F7E"/>
    <w:rsid w:val="009F6828"/>
    <w:rsid w:val="00A14CC4"/>
    <w:rsid w:val="00A21BAC"/>
    <w:rsid w:val="00A21CCC"/>
    <w:rsid w:val="00A366E4"/>
    <w:rsid w:val="00A50FC7"/>
    <w:rsid w:val="00A57194"/>
    <w:rsid w:val="00A628C3"/>
    <w:rsid w:val="00A640E8"/>
    <w:rsid w:val="00A706A0"/>
    <w:rsid w:val="00A708C8"/>
    <w:rsid w:val="00A7343A"/>
    <w:rsid w:val="00A7582B"/>
    <w:rsid w:val="00A85AD7"/>
    <w:rsid w:val="00AA105C"/>
    <w:rsid w:val="00AA34DB"/>
    <w:rsid w:val="00AA4B1A"/>
    <w:rsid w:val="00AA7E4B"/>
    <w:rsid w:val="00AB0FC2"/>
    <w:rsid w:val="00AB295A"/>
    <w:rsid w:val="00AB41C0"/>
    <w:rsid w:val="00AB5ED1"/>
    <w:rsid w:val="00AC3E74"/>
    <w:rsid w:val="00B01A09"/>
    <w:rsid w:val="00B06374"/>
    <w:rsid w:val="00B06707"/>
    <w:rsid w:val="00B06A57"/>
    <w:rsid w:val="00B06C5A"/>
    <w:rsid w:val="00B07C67"/>
    <w:rsid w:val="00B102C2"/>
    <w:rsid w:val="00B17DBF"/>
    <w:rsid w:val="00B218C7"/>
    <w:rsid w:val="00B22DDA"/>
    <w:rsid w:val="00B31B0C"/>
    <w:rsid w:val="00B32D81"/>
    <w:rsid w:val="00B36F26"/>
    <w:rsid w:val="00B40423"/>
    <w:rsid w:val="00B43AC5"/>
    <w:rsid w:val="00B452A3"/>
    <w:rsid w:val="00B536BB"/>
    <w:rsid w:val="00B53C76"/>
    <w:rsid w:val="00B67659"/>
    <w:rsid w:val="00B71210"/>
    <w:rsid w:val="00B72755"/>
    <w:rsid w:val="00B9005A"/>
    <w:rsid w:val="00B963E3"/>
    <w:rsid w:val="00BA28B6"/>
    <w:rsid w:val="00BA4306"/>
    <w:rsid w:val="00BB0355"/>
    <w:rsid w:val="00BB44AB"/>
    <w:rsid w:val="00BB49B1"/>
    <w:rsid w:val="00BB5B65"/>
    <w:rsid w:val="00BB75C8"/>
    <w:rsid w:val="00BC20BA"/>
    <w:rsid w:val="00BC21E1"/>
    <w:rsid w:val="00BC4F62"/>
    <w:rsid w:val="00BE6E79"/>
    <w:rsid w:val="00BF085B"/>
    <w:rsid w:val="00BF1E48"/>
    <w:rsid w:val="00BF5F89"/>
    <w:rsid w:val="00BF740B"/>
    <w:rsid w:val="00C00300"/>
    <w:rsid w:val="00C12384"/>
    <w:rsid w:val="00C1525C"/>
    <w:rsid w:val="00C47AF5"/>
    <w:rsid w:val="00C545E3"/>
    <w:rsid w:val="00C54FB9"/>
    <w:rsid w:val="00C554B1"/>
    <w:rsid w:val="00C65FAD"/>
    <w:rsid w:val="00C6663F"/>
    <w:rsid w:val="00C66AE5"/>
    <w:rsid w:val="00C71E5D"/>
    <w:rsid w:val="00C81B3E"/>
    <w:rsid w:val="00C956A8"/>
    <w:rsid w:val="00CA4606"/>
    <w:rsid w:val="00CA4AE0"/>
    <w:rsid w:val="00CA6EFC"/>
    <w:rsid w:val="00CC2C83"/>
    <w:rsid w:val="00CD18C5"/>
    <w:rsid w:val="00CD3B38"/>
    <w:rsid w:val="00CD466C"/>
    <w:rsid w:val="00CE15AE"/>
    <w:rsid w:val="00CE72ED"/>
    <w:rsid w:val="00CF0805"/>
    <w:rsid w:val="00D052E1"/>
    <w:rsid w:val="00D1296E"/>
    <w:rsid w:val="00D13CBB"/>
    <w:rsid w:val="00D150D6"/>
    <w:rsid w:val="00D27E77"/>
    <w:rsid w:val="00D32D26"/>
    <w:rsid w:val="00D37827"/>
    <w:rsid w:val="00D53EF2"/>
    <w:rsid w:val="00D543CA"/>
    <w:rsid w:val="00D7122D"/>
    <w:rsid w:val="00D74E4C"/>
    <w:rsid w:val="00D819B9"/>
    <w:rsid w:val="00D874E9"/>
    <w:rsid w:val="00DB1648"/>
    <w:rsid w:val="00DC18C5"/>
    <w:rsid w:val="00DD26E0"/>
    <w:rsid w:val="00DD4B2F"/>
    <w:rsid w:val="00DD5AF5"/>
    <w:rsid w:val="00DE730F"/>
    <w:rsid w:val="00DF33F5"/>
    <w:rsid w:val="00DF4020"/>
    <w:rsid w:val="00DF40C1"/>
    <w:rsid w:val="00E03811"/>
    <w:rsid w:val="00E03BE5"/>
    <w:rsid w:val="00E04E4E"/>
    <w:rsid w:val="00E05430"/>
    <w:rsid w:val="00E246B7"/>
    <w:rsid w:val="00E32939"/>
    <w:rsid w:val="00E42EC6"/>
    <w:rsid w:val="00E57DFF"/>
    <w:rsid w:val="00E63A26"/>
    <w:rsid w:val="00E70D5B"/>
    <w:rsid w:val="00E841A0"/>
    <w:rsid w:val="00E8512C"/>
    <w:rsid w:val="00E8588A"/>
    <w:rsid w:val="00EC6502"/>
    <w:rsid w:val="00EF3D8C"/>
    <w:rsid w:val="00F10190"/>
    <w:rsid w:val="00F107E1"/>
    <w:rsid w:val="00F12FB8"/>
    <w:rsid w:val="00F14751"/>
    <w:rsid w:val="00F363E5"/>
    <w:rsid w:val="00F4187A"/>
    <w:rsid w:val="00F45AF5"/>
    <w:rsid w:val="00F46AA4"/>
    <w:rsid w:val="00F5601F"/>
    <w:rsid w:val="00F5780B"/>
    <w:rsid w:val="00F57C52"/>
    <w:rsid w:val="00F61906"/>
    <w:rsid w:val="00F659DB"/>
    <w:rsid w:val="00F66962"/>
    <w:rsid w:val="00F84602"/>
    <w:rsid w:val="00F865D7"/>
    <w:rsid w:val="00F91E17"/>
    <w:rsid w:val="00F945CD"/>
    <w:rsid w:val="00F945F0"/>
    <w:rsid w:val="00FA4B68"/>
    <w:rsid w:val="00FB5219"/>
    <w:rsid w:val="00FC067C"/>
    <w:rsid w:val="00FC61C7"/>
    <w:rsid w:val="00FC7EB4"/>
    <w:rsid w:val="00FD1B15"/>
    <w:rsid w:val="00FE0592"/>
    <w:rsid w:val="00FE2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828D5"/>
  <w15:chartTrackingRefBased/>
  <w15:docId w15:val="{6BDE0BEF-EA37-44F2-B221-05193CCC6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pPr>
      <w:jc w:val="both"/>
    </w:pPr>
    <w:rPr>
      <w:rFonts w:ascii="Myriad Web" w:hAnsi="Myriad Web"/>
      <w:szCs w:val="24"/>
      <w:lang w:val="nl-BE" w:eastAsia="nl-NL"/>
    </w:rPr>
  </w:style>
  <w:style w:type="paragraph" w:styleId="Kop1">
    <w:name w:val="heading 1"/>
    <w:basedOn w:val="Standaard"/>
    <w:next w:val="Standaard"/>
    <w:link w:val="Kop1Char"/>
    <w:uiPriority w:val="9"/>
    <w:qFormat/>
    <w:pPr>
      <w:keepNext/>
      <w:widowControl w:val="0"/>
      <w:outlineLvl w:val="0"/>
    </w:pPr>
    <w:rPr>
      <w:b/>
      <w:bCs/>
      <w:snapToGrid w:val="0"/>
      <w:sz w:val="32"/>
      <w:u w:val="single"/>
    </w:rPr>
  </w:style>
  <w:style w:type="paragraph" w:styleId="Kop2">
    <w:name w:val="heading 2"/>
    <w:basedOn w:val="Standaard"/>
    <w:next w:val="Standaard"/>
    <w:qFormat/>
    <w:pPr>
      <w:keepNext/>
      <w:widowControl w:val="0"/>
      <w:outlineLvl w:val="1"/>
    </w:pPr>
    <w:rPr>
      <w:b/>
      <w:bCs/>
      <w:snapToGrid w:val="0"/>
      <w:sz w:val="24"/>
      <w:u w:val="single"/>
    </w:rPr>
  </w:style>
  <w:style w:type="paragraph" w:styleId="Kop3">
    <w:name w:val="heading 3"/>
    <w:basedOn w:val="Standaard"/>
    <w:next w:val="Standaard"/>
    <w:qFormat/>
    <w:rsid w:val="004D77D5"/>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style>
  <w:style w:type="paragraph" w:styleId="Voettekst">
    <w:name w:val="footer"/>
    <w:basedOn w:val="Standaard"/>
    <w:link w:val="VoettekstChar"/>
    <w:uiPriority w:val="99"/>
    <w:pPr>
      <w:tabs>
        <w:tab w:val="center" w:pos="4536"/>
        <w:tab w:val="right" w:pos="9072"/>
      </w:tabs>
    </w:pPr>
  </w:style>
  <w:style w:type="character" w:styleId="Paginanummer">
    <w:name w:val="page number"/>
    <w:basedOn w:val="Standaardalinea-lettertype"/>
  </w:style>
  <w:style w:type="paragraph" w:styleId="Titel">
    <w:name w:val="Title"/>
    <w:basedOn w:val="Standaard"/>
    <w:qFormat/>
    <w:pPr>
      <w:spacing w:before="240" w:after="60"/>
      <w:outlineLvl w:val="0"/>
    </w:pPr>
    <w:rPr>
      <w:rFonts w:cs="Arial"/>
      <w:bCs/>
      <w:i/>
      <w:kern w:val="28"/>
      <w:sz w:val="52"/>
      <w:szCs w:val="32"/>
    </w:rPr>
  </w:style>
  <w:style w:type="paragraph" w:customStyle="1" w:styleId="Documentkop">
    <w:name w:val="Documentkop"/>
    <w:basedOn w:val="Standaard"/>
    <w:pPr>
      <w:tabs>
        <w:tab w:val="left" w:pos="2835"/>
        <w:tab w:val="left" w:pos="5216"/>
        <w:tab w:val="left" w:pos="7428"/>
      </w:tabs>
      <w:spacing w:before="120" w:after="120"/>
    </w:pPr>
    <w:rPr>
      <w:sz w:val="19"/>
    </w:rPr>
  </w:style>
  <w:style w:type="paragraph" w:customStyle="1" w:styleId="Documentkop2">
    <w:name w:val="Documentkop 2"/>
    <w:basedOn w:val="Standaard"/>
    <w:pPr>
      <w:spacing w:before="120" w:after="120"/>
    </w:pPr>
    <w:rPr>
      <w:b/>
    </w:rPr>
  </w:style>
  <w:style w:type="character" w:styleId="Hyperlink">
    <w:name w:val="Hyperlink"/>
    <w:uiPriority w:val="99"/>
    <w:rsid w:val="004D77D5"/>
    <w:rPr>
      <w:color w:val="0000FF"/>
      <w:u w:val="single"/>
    </w:rPr>
  </w:style>
  <w:style w:type="paragraph" w:styleId="Ballontekst">
    <w:name w:val="Balloon Text"/>
    <w:basedOn w:val="Standaard"/>
    <w:semiHidden/>
    <w:rPr>
      <w:rFonts w:ascii="Tahoma" w:hAnsi="Tahoma" w:cs="Tahoma"/>
      <w:sz w:val="16"/>
      <w:szCs w:val="16"/>
    </w:rPr>
  </w:style>
  <w:style w:type="character" w:styleId="GevolgdeHyperlink">
    <w:name w:val="FollowedHyperlink"/>
    <w:rsid w:val="004D77D5"/>
    <w:rPr>
      <w:color w:val="800080"/>
      <w:u w:val="single"/>
    </w:rPr>
  </w:style>
  <w:style w:type="paragraph" w:customStyle="1" w:styleId="Naam">
    <w:name w:val="Naam"/>
    <w:basedOn w:val="Standaard"/>
    <w:link w:val="NaamChar"/>
    <w:rsid w:val="00E04E4E"/>
    <w:pPr>
      <w:spacing w:before="120" w:after="120"/>
    </w:pPr>
    <w:rPr>
      <w:sz w:val="24"/>
    </w:rPr>
  </w:style>
  <w:style w:type="character" w:customStyle="1" w:styleId="NaamChar">
    <w:name w:val="Naam Char"/>
    <w:link w:val="Naam"/>
    <w:rsid w:val="00E04E4E"/>
    <w:rPr>
      <w:rFonts w:ascii="Myriad Web" w:hAnsi="Myriad Web"/>
      <w:sz w:val="24"/>
      <w:szCs w:val="24"/>
      <w:lang w:val="nl-BE" w:eastAsia="nl-NL" w:bidi="ar-SA"/>
    </w:rPr>
  </w:style>
  <w:style w:type="table" w:styleId="Tabelraster">
    <w:name w:val="Table Grid"/>
    <w:basedOn w:val="Standaardtabel"/>
    <w:rsid w:val="0019223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rsid w:val="005A0F99"/>
    <w:pPr>
      <w:ind w:left="200"/>
    </w:pPr>
  </w:style>
  <w:style w:type="paragraph" w:styleId="Inhopg1">
    <w:name w:val="toc 1"/>
    <w:basedOn w:val="Standaard"/>
    <w:next w:val="Standaard"/>
    <w:autoRedefine/>
    <w:uiPriority w:val="39"/>
    <w:rsid w:val="005A0F99"/>
    <w:rPr>
      <w:rFonts w:ascii="Arial" w:hAnsi="Arial"/>
      <w:sz w:val="22"/>
    </w:rPr>
  </w:style>
  <w:style w:type="character" w:styleId="Verwijzingopmerking">
    <w:name w:val="annotation reference"/>
    <w:semiHidden/>
    <w:rsid w:val="007D2D28"/>
    <w:rPr>
      <w:sz w:val="16"/>
      <w:szCs w:val="16"/>
    </w:rPr>
  </w:style>
  <w:style w:type="paragraph" w:styleId="Tekstopmerking">
    <w:name w:val="annotation text"/>
    <w:basedOn w:val="Standaard"/>
    <w:semiHidden/>
    <w:rsid w:val="007D2D28"/>
    <w:rPr>
      <w:szCs w:val="20"/>
    </w:rPr>
  </w:style>
  <w:style w:type="paragraph" w:styleId="Onderwerpvanopmerking">
    <w:name w:val="annotation subject"/>
    <w:basedOn w:val="Tekstopmerking"/>
    <w:next w:val="Tekstopmerking"/>
    <w:semiHidden/>
    <w:rsid w:val="007D2D28"/>
    <w:rPr>
      <w:b/>
      <w:bCs/>
    </w:rPr>
  </w:style>
  <w:style w:type="paragraph" w:styleId="Voetnoottekst">
    <w:name w:val="footnote text"/>
    <w:basedOn w:val="Standaard"/>
    <w:semiHidden/>
    <w:rsid w:val="00695843"/>
    <w:rPr>
      <w:szCs w:val="20"/>
    </w:rPr>
  </w:style>
  <w:style w:type="character" w:styleId="Voetnootmarkering">
    <w:name w:val="footnote reference"/>
    <w:semiHidden/>
    <w:rsid w:val="00695843"/>
    <w:rPr>
      <w:vertAlign w:val="superscript"/>
    </w:rPr>
  </w:style>
  <w:style w:type="character" w:styleId="Tekstvantijdelijkeaanduiding">
    <w:name w:val="Placeholder Text"/>
    <w:uiPriority w:val="99"/>
    <w:semiHidden/>
    <w:rsid w:val="00F57C52"/>
    <w:rPr>
      <w:color w:val="808080"/>
    </w:rPr>
  </w:style>
  <w:style w:type="character" w:customStyle="1" w:styleId="VoettekstChar">
    <w:name w:val="Voettekst Char"/>
    <w:link w:val="Voettekst"/>
    <w:uiPriority w:val="99"/>
    <w:rsid w:val="00DD4B2F"/>
    <w:rPr>
      <w:rFonts w:ascii="Myriad Web" w:hAnsi="Myriad Web"/>
      <w:szCs w:val="24"/>
      <w:lang w:eastAsia="nl-NL"/>
    </w:rPr>
  </w:style>
  <w:style w:type="paragraph" w:styleId="Lijstalinea">
    <w:name w:val="List Paragraph"/>
    <w:basedOn w:val="Standaard"/>
    <w:uiPriority w:val="34"/>
    <w:qFormat/>
    <w:rsid w:val="00A57194"/>
    <w:pPr>
      <w:spacing w:after="160" w:line="259" w:lineRule="auto"/>
      <w:ind w:left="720"/>
      <w:contextualSpacing/>
      <w:jc w:val="left"/>
    </w:pPr>
    <w:rPr>
      <w:rFonts w:ascii="Verdana" w:eastAsia="Calibri" w:hAnsi="Verdana"/>
      <w:szCs w:val="22"/>
      <w:lang w:eastAsia="en-US"/>
    </w:rPr>
  </w:style>
  <w:style w:type="character" w:customStyle="1" w:styleId="Kop1Char">
    <w:name w:val="Kop 1 Char"/>
    <w:basedOn w:val="Standaardalinea-lettertype"/>
    <w:link w:val="Kop1"/>
    <w:uiPriority w:val="9"/>
    <w:rsid w:val="00773FA6"/>
    <w:rPr>
      <w:rFonts w:ascii="Myriad Web" w:hAnsi="Myriad Web"/>
      <w:b/>
      <w:bCs/>
      <w:snapToGrid w:val="0"/>
      <w:sz w:val="32"/>
      <w:szCs w:val="24"/>
      <w:u w:val="single"/>
      <w:lang w:val="nl-BE" w:eastAsia="nl-NL"/>
    </w:rPr>
  </w:style>
  <w:style w:type="paragraph" w:styleId="Bibliografie">
    <w:name w:val="Bibliography"/>
    <w:basedOn w:val="Standaard"/>
    <w:next w:val="Standaard"/>
    <w:uiPriority w:val="37"/>
    <w:unhideWhenUsed/>
    <w:rsid w:val="00773FA6"/>
  </w:style>
  <w:style w:type="paragraph" w:styleId="Revisie">
    <w:name w:val="Revision"/>
    <w:hidden/>
    <w:uiPriority w:val="99"/>
    <w:semiHidden/>
    <w:rsid w:val="00D1296E"/>
    <w:rPr>
      <w:rFonts w:ascii="Myriad Web" w:hAnsi="Myriad Web"/>
      <w:szCs w:val="24"/>
      <w:lang w:val="nl-BE"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3540">
      <w:bodyDiv w:val="1"/>
      <w:marLeft w:val="0"/>
      <w:marRight w:val="0"/>
      <w:marTop w:val="0"/>
      <w:marBottom w:val="0"/>
      <w:divBdr>
        <w:top w:val="none" w:sz="0" w:space="0" w:color="auto"/>
        <w:left w:val="none" w:sz="0" w:space="0" w:color="auto"/>
        <w:bottom w:val="none" w:sz="0" w:space="0" w:color="auto"/>
        <w:right w:val="none" w:sz="0" w:space="0" w:color="auto"/>
      </w:divBdr>
    </w:div>
    <w:div w:id="342442235">
      <w:bodyDiv w:val="1"/>
      <w:marLeft w:val="0"/>
      <w:marRight w:val="0"/>
      <w:marTop w:val="0"/>
      <w:marBottom w:val="0"/>
      <w:divBdr>
        <w:top w:val="none" w:sz="0" w:space="0" w:color="auto"/>
        <w:left w:val="none" w:sz="0" w:space="0" w:color="auto"/>
        <w:bottom w:val="none" w:sz="0" w:space="0" w:color="auto"/>
        <w:right w:val="none" w:sz="0" w:space="0" w:color="auto"/>
      </w:divBdr>
    </w:div>
    <w:div w:id="649334737">
      <w:bodyDiv w:val="1"/>
      <w:marLeft w:val="0"/>
      <w:marRight w:val="0"/>
      <w:marTop w:val="0"/>
      <w:marBottom w:val="0"/>
      <w:divBdr>
        <w:top w:val="none" w:sz="0" w:space="0" w:color="auto"/>
        <w:left w:val="none" w:sz="0" w:space="0" w:color="auto"/>
        <w:bottom w:val="none" w:sz="0" w:space="0" w:color="auto"/>
        <w:right w:val="none" w:sz="0" w:space="0" w:color="auto"/>
      </w:divBdr>
    </w:div>
    <w:div w:id="832062587">
      <w:bodyDiv w:val="1"/>
      <w:marLeft w:val="0"/>
      <w:marRight w:val="0"/>
      <w:marTop w:val="0"/>
      <w:marBottom w:val="0"/>
      <w:divBdr>
        <w:top w:val="none" w:sz="0" w:space="0" w:color="auto"/>
        <w:left w:val="none" w:sz="0" w:space="0" w:color="auto"/>
        <w:bottom w:val="none" w:sz="0" w:space="0" w:color="auto"/>
        <w:right w:val="none" w:sz="0" w:space="0" w:color="auto"/>
      </w:divBdr>
    </w:div>
    <w:div w:id="959339132">
      <w:bodyDiv w:val="1"/>
      <w:marLeft w:val="0"/>
      <w:marRight w:val="0"/>
      <w:marTop w:val="0"/>
      <w:marBottom w:val="0"/>
      <w:divBdr>
        <w:top w:val="none" w:sz="0" w:space="0" w:color="auto"/>
        <w:left w:val="none" w:sz="0" w:space="0" w:color="auto"/>
        <w:bottom w:val="none" w:sz="0" w:space="0" w:color="auto"/>
        <w:right w:val="none" w:sz="0" w:space="0" w:color="auto"/>
      </w:divBdr>
    </w:div>
    <w:div w:id="974264153">
      <w:bodyDiv w:val="1"/>
      <w:marLeft w:val="0"/>
      <w:marRight w:val="0"/>
      <w:marTop w:val="0"/>
      <w:marBottom w:val="0"/>
      <w:divBdr>
        <w:top w:val="none" w:sz="0" w:space="0" w:color="auto"/>
        <w:left w:val="none" w:sz="0" w:space="0" w:color="auto"/>
        <w:bottom w:val="none" w:sz="0" w:space="0" w:color="auto"/>
        <w:right w:val="none" w:sz="0" w:space="0" w:color="auto"/>
      </w:divBdr>
    </w:div>
    <w:div w:id="1039162494">
      <w:bodyDiv w:val="1"/>
      <w:marLeft w:val="0"/>
      <w:marRight w:val="0"/>
      <w:marTop w:val="0"/>
      <w:marBottom w:val="0"/>
      <w:divBdr>
        <w:top w:val="none" w:sz="0" w:space="0" w:color="auto"/>
        <w:left w:val="none" w:sz="0" w:space="0" w:color="auto"/>
        <w:bottom w:val="none" w:sz="0" w:space="0" w:color="auto"/>
        <w:right w:val="none" w:sz="0" w:space="0" w:color="auto"/>
      </w:divBdr>
    </w:div>
    <w:div w:id="1084456525">
      <w:bodyDiv w:val="1"/>
      <w:marLeft w:val="0"/>
      <w:marRight w:val="0"/>
      <w:marTop w:val="0"/>
      <w:marBottom w:val="0"/>
      <w:divBdr>
        <w:top w:val="none" w:sz="0" w:space="0" w:color="auto"/>
        <w:left w:val="none" w:sz="0" w:space="0" w:color="auto"/>
        <w:bottom w:val="none" w:sz="0" w:space="0" w:color="auto"/>
        <w:right w:val="none" w:sz="0" w:space="0" w:color="auto"/>
      </w:divBdr>
    </w:div>
    <w:div w:id="1181160422">
      <w:bodyDiv w:val="1"/>
      <w:marLeft w:val="0"/>
      <w:marRight w:val="0"/>
      <w:marTop w:val="0"/>
      <w:marBottom w:val="0"/>
      <w:divBdr>
        <w:top w:val="none" w:sz="0" w:space="0" w:color="auto"/>
        <w:left w:val="none" w:sz="0" w:space="0" w:color="auto"/>
        <w:bottom w:val="none" w:sz="0" w:space="0" w:color="auto"/>
        <w:right w:val="none" w:sz="0" w:space="0" w:color="auto"/>
      </w:divBdr>
    </w:div>
    <w:div w:id="1458335042">
      <w:bodyDiv w:val="1"/>
      <w:marLeft w:val="0"/>
      <w:marRight w:val="0"/>
      <w:marTop w:val="0"/>
      <w:marBottom w:val="0"/>
      <w:divBdr>
        <w:top w:val="none" w:sz="0" w:space="0" w:color="auto"/>
        <w:left w:val="none" w:sz="0" w:space="0" w:color="auto"/>
        <w:bottom w:val="none" w:sz="0" w:space="0" w:color="auto"/>
        <w:right w:val="none" w:sz="0" w:space="0" w:color="auto"/>
      </w:divBdr>
    </w:div>
    <w:div w:id="1475178091">
      <w:bodyDiv w:val="1"/>
      <w:marLeft w:val="0"/>
      <w:marRight w:val="0"/>
      <w:marTop w:val="0"/>
      <w:marBottom w:val="0"/>
      <w:divBdr>
        <w:top w:val="none" w:sz="0" w:space="0" w:color="auto"/>
        <w:left w:val="none" w:sz="0" w:space="0" w:color="auto"/>
        <w:bottom w:val="none" w:sz="0" w:space="0" w:color="auto"/>
        <w:right w:val="none" w:sz="0" w:space="0" w:color="auto"/>
      </w:divBdr>
    </w:div>
    <w:div w:id="1566599757">
      <w:bodyDiv w:val="1"/>
      <w:marLeft w:val="0"/>
      <w:marRight w:val="0"/>
      <w:marTop w:val="0"/>
      <w:marBottom w:val="0"/>
      <w:divBdr>
        <w:top w:val="none" w:sz="0" w:space="0" w:color="auto"/>
        <w:left w:val="none" w:sz="0" w:space="0" w:color="auto"/>
        <w:bottom w:val="none" w:sz="0" w:space="0" w:color="auto"/>
        <w:right w:val="none" w:sz="0" w:space="0" w:color="auto"/>
      </w:divBdr>
    </w:div>
    <w:div w:id="1584296379">
      <w:bodyDiv w:val="1"/>
      <w:marLeft w:val="0"/>
      <w:marRight w:val="0"/>
      <w:marTop w:val="0"/>
      <w:marBottom w:val="0"/>
      <w:divBdr>
        <w:top w:val="none" w:sz="0" w:space="0" w:color="auto"/>
        <w:left w:val="none" w:sz="0" w:space="0" w:color="auto"/>
        <w:bottom w:val="none" w:sz="0" w:space="0" w:color="auto"/>
        <w:right w:val="none" w:sz="0" w:space="0" w:color="auto"/>
      </w:divBdr>
      <w:divsChild>
        <w:div w:id="1227181033">
          <w:marLeft w:val="0"/>
          <w:marRight w:val="0"/>
          <w:marTop w:val="0"/>
          <w:marBottom w:val="0"/>
          <w:divBdr>
            <w:top w:val="none" w:sz="0" w:space="0" w:color="auto"/>
            <w:left w:val="none" w:sz="0" w:space="0" w:color="auto"/>
            <w:bottom w:val="none" w:sz="0" w:space="0" w:color="auto"/>
            <w:right w:val="none" w:sz="0" w:space="0" w:color="auto"/>
          </w:divBdr>
          <w:divsChild>
            <w:div w:id="78716105">
              <w:marLeft w:val="0"/>
              <w:marRight w:val="0"/>
              <w:marTop w:val="0"/>
              <w:marBottom w:val="0"/>
              <w:divBdr>
                <w:top w:val="none" w:sz="0" w:space="0" w:color="auto"/>
                <w:left w:val="none" w:sz="0" w:space="0" w:color="auto"/>
                <w:bottom w:val="none" w:sz="0" w:space="0" w:color="auto"/>
                <w:right w:val="none" w:sz="0" w:space="0" w:color="auto"/>
              </w:divBdr>
              <w:divsChild>
                <w:div w:id="10203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2720">
          <w:marLeft w:val="0"/>
          <w:marRight w:val="0"/>
          <w:marTop w:val="0"/>
          <w:marBottom w:val="0"/>
          <w:divBdr>
            <w:top w:val="none" w:sz="0" w:space="0" w:color="auto"/>
            <w:left w:val="none" w:sz="0" w:space="0" w:color="auto"/>
            <w:bottom w:val="none" w:sz="0" w:space="0" w:color="auto"/>
            <w:right w:val="none" w:sz="0" w:space="0" w:color="auto"/>
          </w:divBdr>
          <w:divsChild>
            <w:div w:id="1194074497">
              <w:marLeft w:val="0"/>
              <w:marRight w:val="0"/>
              <w:marTop w:val="0"/>
              <w:marBottom w:val="0"/>
              <w:divBdr>
                <w:top w:val="none" w:sz="0" w:space="0" w:color="auto"/>
                <w:left w:val="none" w:sz="0" w:space="0" w:color="auto"/>
                <w:bottom w:val="none" w:sz="0" w:space="0" w:color="auto"/>
                <w:right w:val="none" w:sz="0" w:space="0" w:color="auto"/>
              </w:divBdr>
              <w:divsChild>
                <w:div w:id="1549956424">
                  <w:marLeft w:val="0"/>
                  <w:marRight w:val="0"/>
                  <w:marTop w:val="0"/>
                  <w:marBottom w:val="0"/>
                  <w:divBdr>
                    <w:top w:val="none" w:sz="0" w:space="0" w:color="auto"/>
                    <w:left w:val="none" w:sz="0" w:space="0" w:color="auto"/>
                    <w:bottom w:val="none" w:sz="0" w:space="0" w:color="auto"/>
                    <w:right w:val="none" w:sz="0" w:space="0" w:color="auto"/>
                  </w:divBdr>
                </w:div>
                <w:div w:id="1661424450">
                  <w:marLeft w:val="0"/>
                  <w:marRight w:val="0"/>
                  <w:marTop w:val="0"/>
                  <w:marBottom w:val="0"/>
                  <w:divBdr>
                    <w:top w:val="none" w:sz="0" w:space="0" w:color="auto"/>
                    <w:left w:val="none" w:sz="0" w:space="0" w:color="auto"/>
                    <w:bottom w:val="none" w:sz="0" w:space="0" w:color="auto"/>
                    <w:right w:val="none" w:sz="0" w:space="0" w:color="auto"/>
                  </w:divBdr>
                </w:div>
                <w:div w:id="849836243">
                  <w:marLeft w:val="0"/>
                  <w:marRight w:val="0"/>
                  <w:marTop w:val="0"/>
                  <w:marBottom w:val="0"/>
                  <w:divBdr>
                    <w:top w:val="none" w:sz="0" w:space="0" w:color="auto"/>
                    <w:left w:val="none" w:sz="0" w:space="0" w:color="auto"/>
                    <w:bottom w:val="none" w:sz="0" w:space="0" w:color="auto"/>
                    <w:right w:val="none" w:sz="0" w:space="0" w:color="auto"/>
                  </w:divBdr>
                </w:div>
                <w:div w:id="18801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93199">
      <w:bodyDiv w:val="1"/>
      <w:marLeft w:val="0"/>
      <w:marRight w:val="0"/>
      <w:marTop w:val="0"/>
      <w:marBottom w:val="0"/>
      <w:divBdr>
        <w:top w:val="none" w:sz="0" w:space="0" w:color="auto"/>
        <w:left w:val="none" w:sz="0" w:space="0" w:color="auto"/>
        <w:bottom w:val="none" w:sz="0" w:space="0" w:color="auto"/>
        <w:right w:val="none" w:sz="0" w:space="0" w:color="auto"/>
      </w:divBdr>
      <w:divsChild>
        <w:div w:id="987708222">
          <w:marLeft w:val="0"/>
          <w:marRight w:val="0"/>
          <w:marTop w:val="0"/>
          <w:marBottom w:val="0"/>
          <w:divBdr>
            <w:top w:val="none" w:sz="0" w:space="0" w:color="auto"/>
            <w:left w:val="none" w:sz="0" w:space="0" w:color="auto"/>
            <w:bottom w:val="none" w:sz="0" w:space="0" w:color="auto"/>
            <w:right w:val="none" w:sz="0" w:space="0" w:color="auto"/>
          </w:divBdr>
          <w:divsChild>
            <w:div w:id="738140377">
              <w:marLeft w:val="0"/>
              <w:marRight w:val="0"/>
              <w:marTop w:val="0"/>
              <w:marBottom w:val="0"/>
              <w:divBdr>
                <w:top w:val="none" w:sz="0" w:space="0" w:color="auto"/>
                <w:left w:val="none" w:sz="0" w:space="0" w:color="auto"/>
                <w:bottom w:val="none" w:sz="0" w:space="0" w:color="auto"/>
                <w:right w:val="none" w:sz="0" w:space="0" w:color="auto"/>
              </w:divBdr>
              <w:divsChild>
                <w:div w:id="13355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41669">
          <w:marLeft w:val="0"/>
          <w:marRight w:val="0"/>
          <w:marTop w:val="0"/>
          <w:marBottom w:val="0"/>
          <w:divBdr>
            <w:top w:val="none" w:sz="0" w:space="0" w:color="auto"/>
            <w:left w:val="none" w:sz="0" w:space="0" w:color="auto"/>
            <w:bottom w:val="none" w:sz="0" w:space="0" w:color="auto"/>
            <w:right w:val="none" w:sz="0" w:space="0" w:color="auto"/>
          </w:divBdr>
          <w:divsChild>
            <w:div w:id="460728797">
              <w:marLeft w:val="0"/>
              <w:marRight w:val="0"/>
              <w:marTop w:val="0"/>
              <w:marBottom w:val="0"/>
              <w:divBdr>
                <w:top w:val="none" w:sz="0" w:space="0" w:color="auto"/>
                <w:left w:val="none" w:sz="0" w:space="0" w:color="auto"/>
                <w:bottom w:val="none" w:sz="0" w:space="0" w:color="auto"/>
                <w:right w:val="none" w:sz="0" w:space="0" w:color="auto"/>
              </w:divBdr>
              <w:divsChild>
                <w:div w:id="811865940">
                  <w:marLeft w:val="0"/>
                  <w:marRight w:val="0"/>
                  <w:marTop w:val="0"/>
                  <w:marBottom w:val="0"/>
                  <w:divBdr>
                    <w:top w:val="none" w:sz="0" w:space="0" w:color="auto"/>
                    <w:left w:val="none" w:sz="0" w:space="0" w:color="auto"/>
                    <w:bottom w:val="none" w:sz="0" w:space="0" w:color="auto"/>
                    <w:right w:val="none" w:sz="0" w:space="0" w:color="auto"/>
                  </w:divBdr>
                </w:div>
                <w:div w:id="1999648239">
                  <w:marLeft w:val="0"/>
                  <w:marRight w:val="0"/>
                  <w:marTop w:val="0"/>
                  <w:marBottom w:val="0"/>
                  <w:divBdr>
                    <w:top w:val="none" w:sz="0" w:space="0" w:color="auto"/>
                    <w:left w:val="none" w:sz="0" w:space="0" w:color="auto"/>
                    <w:bottom w:val="none" w:sz="0" w:space="0" w:color="auto"/>
                    <w:right w:val="none" w:sz="0" w:space="0" w:color="auto"/>
                  </w:divBdr>
                </w:div>
                <w:div w:id="685710051">
                  <w:marLeft w:val="0"/>
                  <w:marRight w:val="0"/>
                  <w:marTop w:val="0"/>
                  <w:marBottom w:val="0"/>
                  <w:divBdr>
                    <w:top w:val="none" w:sz="0" w:space="0" w:color="auto"/>
                    <w:left w:val="none" w:sz="0" w:space="0" w:color="auto"/>
                    <w:bottom w:val="none" w:sz="0" w:space="0" w:color="auto"/>
                    <w:right w:val="none" w:sz="0" w:space="0" w:color="auto"/>
                  </w:divBdr>
                </w:div>
                <w:div w:id="886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133866">
      <w:bodyDiv w:val="1"/>
      <w:marLeft w:val="0"/>
      <w:marRight w:val="0"/>
      <w:marTop w:val="0"/>
      <w:marBottom w:val="0"/>
      <w:divBdr>
        <w:top w:val="none" w:sz="0" w:space="0" w:color="auto"/>
        <w:left w:val="none" w:sz="0" w:space="0" w:color="auto"/>
        <w:bottom w:val="none" w:sz="0" w:space="0" w:color="auto"/>
        <w:right w:val="none" w:sz="0" w:space="0" w:color="auto"/>
      </w:divBdr>
    </w:div>
    <w:div w:id="1816681701">
      <w:bodyDiv w:val="1"/>
      <w:marLeft w:val="0"/>
      <w:marRight w:val="0"/>
      <w:marTop w:val="0"/>
      <w:marBottom w:val="0"/>
      <w:divBdr>
        <w:top w:val="none" w:sz="0" w:space="0" w:color="auto"/>
        <w:left w:val="none" w:sz="0" w:space="0" w:color="auto"/>
        <w:bottom w:val="none" w:sz="0" w:space="0" w:color="auto"/>
        <w:right w:val="none" w:sz="0" w:space="0" w:color="auto"/>
      </w:divBdr>
    </w:div>
    <w:div w:id="1995178301">
      <w:bodyDiv w:val="1"/>
      <w:marLeft w:val="0"/>
      <w:marRight w:val="0"/>
      <w:marTop w:val="0"/>
      <w:marBottom w:val="0"/>
      <w:divBdr>
        <w:top w:val="none" w:sz="0" w:space="0" w:color="auto"/>
        <w:left w:val="none" w:sz="0" w:space="0" w:color="auto"/>
        <w:bottom w:val="none" w:sz="0" w:space="0" w:color="auto"/>
        <w:right w:val="none" w:sz="0" w:space="0" w:color="auto"/>
      </w:divBdr>
    </w:div>
    <w:div w:id="2002847089">
      <w:bodyDiv w:val="1"/>
      <w:marLeft w:val="0"/>
      <w:marRight w:val="0"/>
      <w:marTop w:val="0"/>
      <w:marBottom w:val="0"/>
      <w:divBdr>
        <w:top w:val="none" w:sz="0" w:space="0" w:color="auto"/>
        <w:left w:val="none" w:sz="0" w:space="0" w:color="auto"/>
        <w:bottom w:val="none" w:sz="0" w:space="0" w:color="auto"/>
        <w:right w:val="none" w:sz="0" w:space="0" w:color="auto"/>
      </w:divBdr>
    </w:div>
    <w:div w:id="2033796182">
      <w:bodyDiv w:val="1"/>
      <w:marLeft w:val="0"/>
      <w:marRight w:val="0"/>
      <w:marTop w:val="0"/>
      <w:marBottom w:val="0"/>
      <w:divBdr>
        <w:top w:val="none" w:sz="0" w:space="0" w:color="auto"/>
        <w:left w:val="none" w:sz="0" w:space="0" w:color="auto"/>
        <w:bottom w:val="none" w:sz="0" w:space="0" w:color="auto"/>
        <w:right w:val="none" w:sz="0" w:space="0" w:color="auto"/>
      </w:divBdr>
    </w:div>
    <w:div w:id="2044474836">
      <w:bodyDiv w:val="1"/>
      <w:marLeft w:val="0"/>
      <w:marRight w:val="0"/>
      <w:marTop w:val="0"/>
      <w:marBottom w:val="0"/>
      <w:divBdr>
        <w:top w:val="none" w:sz="0" w:space="0" w:color="auto"/>
        <w:left w:val="none" w:sz="0" w:space="0" w:color="auto"/>
        <w:bottom w:val="none" w:sz="0" w:space="0" w:color="auto"/>
        <w:right w:val="none" w:sz="0" w:space="0" w:color="auto"/>
      </w:divBdr>
    </w:div>
    <w:div w:id="208058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4.emf"/><Relationship Id="rId25" Type="http://schemas.openxmlformats.org/officeDocument/2006/relationships/footer" Target="footer3.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xl.be" TargetMode="External"/><Relationship Id="rId24" Type="http://schemas.openxmlformats.org/officeDocument/2006/relationships/header" Target="header3.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yperlink" Target="http://www.pxl.be"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microsoft.com/office/2011/relationships/commentsExtended" Target="commentsExtended.xml"/><Relationship Id="rId22" Type="http://schemas.openxmlformats.org/officeDocument/2006/relationships/footer" Target="footer1.xm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ebruiker\Mijn%20documenten\XIOS\Eindwerken\INFO%20&amp;%20DOCUMENTEN\Actie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Tob22</b:Tag>
    <b:SourceType>InternetSite</b:SourceType>
    <b:Guid>{0E3194D2-10A5-4F2E-9EC2-D12DADFA9DAA}</b:Guid>
    <b:Title>Tobania - EverybodyWiki Bios &amp; Wiki</b:Title>
    <b:YearAccessed>2022</b:YearAccessed>
    <b:MonthAccessed>03</b:MonthAccessed>
    <b:DayAccessed>04</b:DayAccessed>
    <b:URL>https://nl.everybodywiki.com/Tobania</b:URL>
    <b:RefOrder>1</b:RefOrder>
  </b:Source>
  <b:Source>
    <b:Tag>Bri22</b:Tag>
    <b:SourceType>InternetSite</b:SourceType>
    <b:Guid>{0DB8DDBF-B809-4472-80C1-A475301A110D}</b:Guid>
    <b:Author>
      <b:Author>
        <b:NameList>
          <b:Person>
            <b:Last>Lagunas</b:Last>
            <b:First>Brian</b:First>
          </b:Person>
        </b:NameList>
      </b:Author>
    </b:Author>
    <b:Title>Introduction to Prism for WPF | Pluralsight</b:Title>
    <b:YearAccessed>2022</b:YearAccessed>
    <b:MonthAccessed>03</b:MonthAccessed>
    <b:DayAccessed>02</b:DayAccessed>
    <b:URL>https://app.pluralsight.com/library/courses/prism-wpf-introduction/table-of-contents</b:URL>
    <b:RefOrder>2</b:RefOrder>
  </b:Source>
  <b:Source>
    <b:Tag>Doc22</b:Tag>
    <b:SourceType>InternetSite</b:SourceType>
    <b:Guid>{7F0325A7-AA08-456C-B7DE-05BAECA6C76B}</b:Guid>
    <b:Title>Documentation — Hangfire Documentation</b:Title>
    <b:YearAccessed>2022</b:YearAccessed>
    <b:MonthAccessed>03</b:MonthAccessed>
    <b:DayAccessed>03</b:DayAccessed>
    <b:URL>https://docs.hangfire.io/en/latest/</b:URL>
    <b:RefOrder>3</b:RefOrder>
  </b:Source>
</b:Sources>
</file>

<file path=customXml/itemProps1.xml><?xml version="1.0" encoding="utf-8"?>
<ds:datastoreItem xmlns:ds="http://schemas.openxmlformats.org/officeDocument/2006/customXml" ds:itemID="{94812CC3-AB4F-465A-A675-C2E658370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Actieplan.dot</Template>
  <TotalTime>1</TotalTime>
  <Pages>19</Pages>
  <Words>3072</Words>
  <Characters>16902</Characters>
  <Application>Microsoft Office Word</Application>
  <DocSecurity>0</DocSecurity>
  <Lines>140</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Faxbericht</vt:lpstr>
      <vt:lpstr>Faxbericht</vt:lpstr>
    </vt:vector>
  </TitlesOfParts>
  <Company>Hogeschool Limburg</Company>
  <LinksUpToDate>false</LinksUpToDate>
  <CharactersWithSpaces>19935</CharactersWithSpaces>
  <SharedDoc>false</SharedDoc>
  <HLinks>
    <vt:vector size="84" baseType="variant">
      <vt:variant>
        <vt:i4>1245246</vt:i4>
      </vt:variant>
      <vt:variant>
        <vt:i4>85</vt:i4>
      </vt:variant>
      <vt:variant>
        <vt:i4>0</vt:i4>
      </vt:variant>
      <vt:variant>
        <vt:i4>5</vt:i4>
      </vt:variant>
      <vt:variant>
        <vt:lpwstr/>
      </vt:variant>
      <vt:variant>
        <vt:lpwstr>_Toc379741055</vt:lpwstr>
      </vt:variant>
      <vt:variant>
        <vt:i4>1245246</vt:i4>
      </vt:variant>
      <vt:variant>
        <vt:i4>79</vt:i4>
      </vt:variant>
      <vt:variant>
        <vt:i4>0</vt:i4>
      </vt:variant>
      <vt:variant>
        <vt:i4>5</vt:i4>
      </vt:variant>
      <vt:variant>
        <vt:lpwstr/>
      </vt:variant>
      <vt:variant>
        <vt:lpwstr>_Toc379741054</vt:lpwstr>
      </vt:variant>
      <vt:variant>
        <vt:i4>1245246</vt:i4>
      </vt:variant>
      <vt:variant>
        <vt:i4>73</vt:i4>
      </vt:variant>
      <vt:variant>
        <vt:i4>0</vt:i4>
      </vt:variant>
      <vt:variant>
        <vt:i4>5</vt:i4>
      </vt:variant>
      <vt:variant>
        <vt:lpwstr/>
      </vt:variant>
      <vt:variant>
        <vt:lpwstr>_Toc379741053</vt:lpwstr>
      </vt:variant>
      <vt:variant>
        <vt:i4>1245246</vt:i4>
      </vt:variant>
      <vt:variant>
        <vt:i4>67</vt:i4>
      </vt:variant>
      <vt:variant>
        <vt:i4>0</vt:i4>
      </vt:variant>
      <vt:variant>
        <vt:i4>5</vt:i4>
      </vt:variant>
      <vt:variant>
        <vt:lpwstr/>
      </vt:variant>
      <vt:variant>
        <vt:lpwstr>_Toc379741052</vt:lpwstr>
      </vt:variant>
      <vt:variant>
        <vt:i4>1245246</vt:i4>
      </vt:variant>
      <vt:variant>
        <vt:i4>61</vt:i4>
      </vt:variant>
      <vt:variant>
        <vt:i4>0</vt:i4>
      </vt:variant>
      <vt:variant>
        <vt:i4>5</vt:i4>
      </vt:variant>
      <vt:variant>
        <vt:lpwstr/>
      </vt:variant>
      <vt:variant>
        <vt:lpwstr>_Toc379741051</vt:lpwstr>
      </vt:variant>
      <vt:variant>
        <vt:i4>1245246</vt:i4>
      </vt:variant>
      <vt:variant>
        <vt:i4>55</vt:i4>
      </vt:variant>
      <vt:variant>
        <vt:i4>0</vt:i4>
      </vt:variant>
      <vt:variant>
        <vt:i4>5</vt:i4>
      </vt:variant>
      <vt:variant>
        <vt:lpwstr/>
      </vt:variant>
      <vt:variant>
        <vt:lpwstr>_Toc379741050</vt:lpwstr>
      </vt:variant>
      <vt:variant>
        <vt:i4>1179710</vt:i4>
      </vt:variant>
      <vt:variant>
        <vt:i4>49</vt:i4>
      </vt:variant>
      <vt:variant>
        <vt:i4>0</vt:i4>
      </vt:variant>
      <vt:variant>
        <vt:i4>5</vt:i4>
      </vt:variant>
      <vt:variant>
        <vt:lpwstr/>
      </vt:variant>
      <vt:variant>
        <vt:lpwstr>_Toc379741049</vt:lpwstr>
      </vt:variant>
      <vt:variant>
        <vt:i4>1179710</vt:i4>
      </vt:variant>
      <vt:variant>
        <vt:i4>43</vt:i4>
      </vt:variant>
      <vt:variant>
        <vt:i4>0</vt:i4>
      </vt:variant>
      <vt:variant>
        <vt:i4>5</vt:i4>
      </vt:variant>
      <vt:variant>
        <vt:lpwstr/>
      </vt:variant>
      <vt:variant>
        <vt:lpwstr>_Toc379741048</vt:lpwstr>
      </vt:variant>
      <vt:variant>
        <vt:i4>1179710</vt:i4>
      </vt:variant>
      <vt:variant>
        <vt:i4>37</vt:i4>
      </vt:variant>
      <vt:variant>
        <vt:i4>0</vt:i4>
      </vt:variant>
      <vt:variant>
        <vt:i4>5</vt:i4>
      </vt:variant>
      <vt:variant>
        <vt:lpwstr/>
      </vt:variant>
      <vt:variant>
        <vt:lpwstr>_Toc379741047</vt:lpwstr>
      </vt:variant>
      <vt:variant>
        <vt:i4>1179710</vt:i4>
      </vt:variant>
      <vt:variant>
        <vt:i4>31</vt:i4>
      </vt:variant>
      <vt:variant>
        <vt:i4>0</vt:i4>
      </vt:variant>
      <vt:variant>
        <vt:i4>5</vt:i4>
      </vt:variant>
      <vt:variant>
        <vt:lpwstr/>
      </vt:variant>
      <vt:variant>
        <vt:lpwstr>_Toc379741046</vt:lpwstr>
      </vt:variant>
      <vt:variant>
        <vt:i4>1179710</vt:i4>
      </vt:variant>
      <vt:variant>
        <vt:i4>25</vt:i4>
      </vt:variant>
      <vt:variant>
        <vt:i4>0</vt:i4>
      </vt:variant>
      <vt:variant>
        <vt:i4>5</vt:i4>
      </vt:variant>
      <vt:variant>
        <vt:lpwstr/>
      </vt:variant>
      <vt:variant>
        <vt:lpwstr>_Toc379741045</vt:lpwstr>
      </vt:variant>
      <vt:variant>
        <vt:i4>1179710</vt:i4>
      </vt:variant>
      <vt:variant>
        <vt:i4>19</vt:i4>
      </vt:variant>
      <vt:variant>
        <vt:i4>0</vt:i4>
      </vt:variant>
      <vt:variant>
        <vt:i4>5</vt:i4>
      </vt:variant>
      <vt:variant>
        <vt:lpwstr/>
      </vt:variant>
      <vt:variant>
        <vt:lpwstr>_Toc379741044</vt:lpwstr>
      </vt:variant>
      <vt:variant>
        <vt:i4>1179710</vt:i4>
      </vt:variant>
      <vt:variant>
        <vt:i4>13</vt:i4>
      </vt:variant>
      <vt:variant>
        <vt:i4>0</vt:i4>
      </vt:variant>
      <vt:variant>
        <vt:i4>5</vt:i4>
      </vt:variant>
      <vt:variant>
        <vt:lpwstr/>
      </vt:variant>
      <vt:variant>
        <vt:lpwstr>_Toc379741043</vt:lpwstr>
      </vt:variant>
      <vt:variant>
        <vt:i4>7995491</vt:i4>
      </vt:variant>
      <vt:variant>
        <vt:i4>0</vt:i4>
      </vt:variant>
      <vt:variant>
        <vt:i4>0</vt:i4>
      </vt:variant>
      <vt:variant>
        <vt:i4>5</vt:i4>
      </vt:variant>
      <vt:variant>
        <vt:lpwstr>http://www.pxl.be/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Faxbericht</dc:title>
  <dc:subject/>
  <dc:creator>Gebruiker</dc:creator>
  <cp:keywords/>
  <dc:description/>
  <cp:lastModifiedBy>Jonathan Godeyne</cp:lastModifiedBy>
  <cp:revision>2</cp:revision>
  <cp:lastPrinted>2010-01-25T13:50:00Z</cp:lastPrinted>
  <dcterms:created xsi:type="dcterms:W3CDTF">2022-03-21T07:24:00Z</dcterms:created>
  <dcterms:modified xsi:type="dcterms:W3CDTF">2022-03-21T07:24:00Z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20002650@PXL.BE</vt:lpwstr>
  </property>
  <property fmtid="{D5CDD505-2E9C-101B-9397-08002B2CF9AE}" pid="5" name="MSIP_Label_f95379a6-efcb-4855-97e0-03c6be785496_SetDate">
    <vt:lpwstr>2019-09-22T09:12:47.1032585Z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9d26e7c0-08a1-4dc2-aa1d-37b95f3d9079</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